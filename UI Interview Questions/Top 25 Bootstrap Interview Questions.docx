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9C9" w:rsidRPr="005619C9" w:rsidRDefault="005619C9" w:rsidP="005619C9">
      <w:pPr>
        <w:spacing w:line="312" w:lineRule="atLeast"/>
        <w:jc w:val="left"/>
        <w:textAlignment w:val="baseline"/>
        <w:outlineLvl w:val="0"/>
        <w:rPr>
          <w:rFonts w:ascii="Helvetica" w:eastAsia="Times New Roman" w:hAnsi="Helvetica" w:cs="Helvetica"/>
          <w:b/>
          <w:bCs/>
          <w:color w:val="222222"/>
          <w:kern w:val="36"/>
          <w:sz w:val="26"/>
          <w:szCs w:val="26"/>
        </w:rPr>
      </w:pPr>
      <w:r w:rsidRPr="005619C9">
        <w:rPr>
          <w:rFonts w:ascii="Helvetica" w:eastAsia="Times New Roman" w:hAnsi="Helvetica" w:cs="Helvetica"/>
          <w:b/>
          <w:bCs/>
          <w:color w:val="222222"/>
          <w:kern w:val="36"/>
          <w:sz w:val="26"/>
          <w:szCs w:val="26"/>
        </w:rPr>
        <w:fldChar w:fldCharType="begin"/>
      </w:r>
      <w:r w:rsidRPr="005619C9">
        <w:rPr>
          <w:rFonts w:ascii="Helvetica" w:eastAsia="Times New Roman" w:hAnsi="Helvetica" w:cs="Helvetica"/>
          <w:b/>
          <w:bCs/>
          <w:color w:val="222222"/>
          <w:kern w:val="36"/>
          <w:sz w:val="26"/>
          <w:szCs w:val="26"/>
        </w:rPr>
        <w:instrText xml:space="preserve"> HYPERLINK "http://career.guru99.com/top-25-bootstrap-interview-questions/" \o "Permanent Link: Top 25 Bootstrap Interview Questions &amp; Answers" </w:instrText>
      </w:r>
      <w:r w:rsidRPr="005619C9">
        <w:rPr>
          <w:rFonts w:ascii="Helvetica" w:eastAsia="Times New Roman" w:hAnsi="Helvetica" w:cs="Helvetica"/>
          <w:b/>
          <w:bCs/>
          <w:color w:val="222222"/>
          <w:kern w:val="36"/>
          <w:sz w:val="26"/>
          <w:szCs w:val="26"/>
        </w:rPr>
        <w:fldChar w:fldCharType="separate"/>
      </w:r>
      <w:r w:rsidRPr="005619C9">
        <w:rPr>
          <w:rFonts w:ascii="inherit" w:eastAsia="Times New Roman" w:hAnsi="inherit" w:cs="Helvetica"/>
          <w:b/>
          <w:bCs/>
          <w:color w:val="0000FF"/>
          <w:kern w:val="36"/>
          <w:sz w:val="26"/>
          <w:u w:val="single"/>
        </w:rPr>
        <w:t>Top 25 Bootstrap Interview Questions &amp; Answers</w:t>
      </w:r>
      <w:r w:rsidRPr="005619C9">
        <w:rPr>
          <w:rFonts w:ascii="Helvetica" w:eastAsia="Times New Roman" w:hAnsi="Helvetica" w:cs="Helvetica"/>
          <w:b/>
          <w:bCs/>
          <w:color w:val="222222"/>
          <w:kern w:val="36"/>
          <w:sz w:val="26"/>
          <w:szCs w:val="26"/>
        </w:rPr>
        <w:fldChar w:fldCharType="end"/>
      </w:r>
    </w:p>
    <w:p w:rsidR="005619C9" w:rsidRPr="005619C9" w:rsidRDefault="005619C9" w:rsidP="005619C9">
      <w:pPr>
        <w:spacing w:line="240" w:lineRule="auto"/>
        <w:jc w:val="left"/>
        <w:textAlignment w:val="baseline"/>
        <w:rPr>
          <w:ins w:id="0" w:author="Unknown"/>
          <w:rFonts w:ascii="inherit" w:eastAsia="Times New Roman" w:hAnsi="inherit" w:cs="Times New Roman"/>
          <w:sz w:val="24"/>
          <w:szCs w:val="24"/>
        </w:rPr>
      </w:pPr>
      <w:ins w:id="1" w:author="Unknown">
        <w:r w:rsidRPr="005619C9">
          <w:rPr>
            <w:rFonts w:ascii="inherit" w:eastAsia="Times New Roman" w:hAnsi="inherit" w:cs="Times New Roman"/>
            <w:b/>
            <w:bCs/>
            <w:color w:val="000000"/>
            <w:sz w:val="24"/>
            <w:szCs w:val="24"/>
          </w:rPr>
          <w:t>1) Explain what is Bootstrap?</w:t>
        </w:r>
      </w:ins>
    </w:p>
    <w:p w:rsidR="005619C9" w:rsidRPr="005619C9" w:rsidRDefault="005619C9" w:rsidP="005619C9">
      <w:pPr>
        <w:spacing w:before="204" w:after="204" w:line="240" w:lineRule="auto"/>
        <w:jc w:val="left"/>
        <w:textAlignment w:val="baseline"/>
        <w:rPr>
          <w:ins w:id="2" w:author="Unknown"/>
          <w:rFonts w:ascii="inherit" w:eastAsia="Times New Roman" w:hAnsi="inherit" w:cs="Times New Roman"/>
          <w:sz w:val="24"/>
          <w:szCs w:val="24"/>
        </w:rPr>
      </w:pPr>
      <w:ins w:id="3" w:author="Unknown">
        <w:r w:rsidRPr="005619C9">
          <w:rPr>
            <w:rFonts w:ascii="inherit" w:eastAsia="Times New Roman" w:hAnsi="inherit" w:cs="Times New Roman"/>
            <w:sz w:val="24"/>
            <w:szCs w:val="24"/>
          </w:rPr>
          <w:t xml:space="preserve">Bootstrap is a framework for building the rich web applications with minimal effort. </w:t>
        </w:r>
        <w:proofErr w:type="gramStart"/>
        <w:r w:rsidRPr="005619C9">
          <w:rPr>
            <w:rFonts w:ascii="inherit" w:eastAsia="Times New Roman" w:hAnsi="inherit" w:cs="Times New Roman"/>
            <w:sz w:val="24"/>
            <w:szCs w:val="24"/>
          </w:rPr>
          <w:t>This framework emphasis more on building mobile web applications.</w:t>
        </w:r>
        <w:proofErr w:type="gramEnd"/>
      </w:ins>
    </w:p>
    <w:p w:rsidR="005619C9" w:rsidRPr="005619C9" w:rsidRDefault="005619C9" w:rsidP="005619C9">
      <w:pPr>
        <w:spacing w:line="240" w:lineRule="auto"/>
        <w:jc w:val="left"/>
        <w:textAlignment w:val="baseline"/>
        <w:rPr>
          <w:ins w:id="4" w:author="Unknown"/>
          <w:rFonts w:ascii="inherit" w:eastAsia="Times New Roman" w:hAnsi="inherit" w:cs="Times New Roman"/>
          <w:sz w:val="24"/>
          <w:szCs w:val="24"/>
        </w:rPr>
      </w:pPr>
      <w:ins w:id="5" w:author="Unknown">
        <w:r w:rsidRPr="005619C9">
          <w:rPr>
            <w:rFonts w:ascii="inherit" w:eastAsia="Times New Roman" w:hAnsi="inherit" w:cs="Times New Roman"/>
            <w:b/>
            <w:bCs/>
            <w:color w:val="000000"/>
            <w:sz w:val="24"/>
            <w:szCs w:val="24"/>
          </w:rPr>
          <w:t>2) Explain why to choose Bootstrap for building the websites?</w:t>
        </w:r>
      </w:ins>
    </w:p>
    <w:p w:rsidR="005619C9" w:rsidRPr="005619C9" w:rsidRDefault="005619C9" w:rsidP="005619C9">
      <w:pPr>
        <w:spacing w:before="204" w:after="204" w:line="240" w:lineRule="auto"/>
        <w:jc w:val="left"/>
        <w:textAlignment w:val="baseline"/>
        <w:rPr>
          <w:ins w:id="6" w:author="Unknown"/>
          <w:rFonts w:ascii="inherit" w:eastAsia="Times New Roman" w:hAnsi="inherit" w:cs="Times New Roman"/>
          <w:sz w:val="24"/>
          <w:szCs w:val="24"/>
        </w:rPr>
      </w:pPr>
      <w:ins w:id="7" w:author="Unknown">
        <w:r w:rsidRPr="005619C9">
          <w:rPr>
            <w:rFonts w:ascii="inherit" w:eastAsia="Times New Roman" w:hAnsi="inherit" w:cs="Times New Roman"/>
            <w:sz w:val="24"/>
            <w:szCs w:val="24"/>
          </w:rPr>
          <w:t xml:space="preserve">There </w:t>
        </w:r>
        <w:proofErr w:type="gramStart"/>
        <w:r w:rsidRPr="005619C9">
          <w:rPr>
            <w:rFonts w:ascii="inherit" w:eastAsia="Times New Roman" w:hAnsi="inherit" w:cs="Times New Roman"/>
            <w:sz w:val="24"/>
            <w:szCs w:val="24"/>
          </w:rPr>
          <w:t>are</w:t>
        </w:r>
        <w:proofErr w:type="gramEnd"/>
        <w:r w:rsidRPr="005619C9">
          <w:rPr>
            <w:rFonts w:ascii="inherit" w:eastAsia="Times New Roman" w:hAnsi="inherit" w:cs="Times New Roman"/>
            <w:sz w:val="24"/>
            <w:szCs w:val="24"/>
          </w:rPr>
          <w:t xml:space="preserve"> few reason why we choose Bootstrap for building websites</w:t>
        </w:r>
      </w:ins>
    </w:p>
    <w:p w:rsidR="005619C9" w:rsidRPr="005619C9" w:rsidRDefault="005619C9" w:rsidP="005619C9">
      <w:pPr>
        <w:numPr>
          <w:ilvl w:val="0"/>
          <w:numId w:val="1"/>
        </w:numPr>
        <w:spacing w:line="240" w:lineRule="auto"/>
        <w:ind w:left="328" w:firstLine="0"/>
        <w:jc w:val="left"/>
        <w:textAlignment w:val="baseline"/>
        <w:rPr>
          <w:ins w:id="8" w:author="Unknown"/>
          <w:rFonts w:ascii="inherit" w:eastAsia="Times New Roman" w:hAnsi="inherit" w:cs="Times New Roman"/>
          <w:sz w:val="24"/>
          <w:szCs w:val="24"/>
        </w:rPr>
      </w:pPr>
      <w:ins w:id="9" w:author="Unknown">
        <w:r w:rsidRPr="005619C9">
          <w:rPr>
            <w:rFonts w:ascii="inherit" w:eastAsia="Times New Roman" w:hAnsi="inherit" w:cs="Times New Roman"/>
            <w:sz w:val="24"/>
            <w:szCs w:val="24"/>
          </w:rPr>
          <w:t>Mobile Support: For mobile devices it provides full support in one single file rather than in separate file. It supports the responsive design including adjusting the CSS based on the different types of device, size of the screen etc. It reduces extra effort for developers.</w:t>
        </w:r>
      </w:ins>
    </w:p>
    <w:p w:rsidR="005619C9" w:rsidRPr="005619C9" w:rsidRDefault="005619C9" w:rsidP="005619C9">
      <w:pPr>
        <w:numPr>
          <w:ilvl w:val="0"/>
          <w:numId w:val="1"/>
        </w:numPr>
        <w:spacing w:line="240" w:lineRule="auto"/>
        <w:ind w:left="328" w:firstLine="0"/>
        <w:jc w:val="left"/>
        <w:textAlignment w:val="baseline"/>
        <w:rPr>
          <w:ins w:id="10" w:author="Unknown"/>
          <w:rFonts w:ascii="inherit" w:eastAsia="Times New Roman" w:hAnsi="inherit" w:cs="Times New Roman"/>
          <w:sz w:val="24"/>
          <w:szCs w:val="24"/>
        </w:rPr>
      </w:pPr>
      <w:ins w:id="11" w:author="Unknown">
        <w:r w:rsidRPr="005619C9">
          <w:rPr>
            <w:rFonts w:ascii="inherit" w:eastAsia="Times New Roman" w:hAnsi="inherit" w:cs="Times New Roman"/>
            <w:sz w:val="24"/>
            <w:szCs w:val="24"/>
          </w:rPr>
          <w:t>Easy to learn: Writing application in bootstrap is easy if you know CSS and HTML</w:t>
        </w:r>
      </w:ins>
    </w:p>
    <w:p w:rsidR="005619C9" w:rsidRPr="005619C9" w:rsidRDefault="005619C9" w:rsidP="005619C9">
      <w:pPr>
        <w:numPr>
          <w:ilvl w:val="0"/>
          <w:numId w:val="1"/>
        </w:numPr>
        <w:spacing w:line="240" w:lineRule="auto"/>
        <w:ind w:left="328" w:firstLine="0"/>
        <w:jc w:val="left"/>
        <w:textAlignment w:val="baseline"/>
        <w:rPr>
          <w:ins w:id="12" w:author="Unknown"/>
          <w:rFonts w:ascii="inherit" w:eastAsia="Times New Roman" w:hAnsi="inherit" w:cs="Times New Roman"/>
          <w:sz w:val="24"/>
          <w:szCs w:val="24"/>
        </w:rPr>
      </w:pPr>
      <w:ins w:id="13" w:author="Unknown">
        <w:r w:rsidRPr="005619C9">
          <w:rPr>
            <w:rFonts w:ascii="inherit" w:eastAsia="Times New Roman" w:hAnsi="inherit" w:cs="Times New Roman"/>
            <w:sz w:val="24"/>
            <w:szCs w:val="24"/>
          </w:rPr>
          <w:t>Browser Support: It supports all the popular browsers like Firefox, Opera, Safari, IE etc.</w:t>
        </w:r>
      </w:ins>
    </w:p>
    <w:p w:rsidR="005619C9" w:rsidRPr="005619C9" w:rsidRDefault="005619C9" w:rsidP="005619C9">
      <w:pPr>
        <w:spacing w:line="240" w:lineRule="auto"/>
        <w:jc w:val="left"/>
        <w:textAlignment w:val="baseline"/>
        <w:rPr>
          <w:ins w:id="14" w:author="Unknown"/>
          <w:rFonts w:ascii="inherit" w:eastAsia="Times New Roman" w:hAnsi="inherit" w:cs="Times New Roman"/>
          <w:sz w:val="24"/>
          <w:szCs w:val="24"/>
        </w:rPr>
      </w:pPr>
      <w:ins w:id="15" w:author="Unknown">
        <w:r w:rsidRPr="005619C9">
          <w:rPr>
            <w:rFonts w:ascii="inherit" w:eastAsia="Times New Roman" w:hAnsi="inherit" w:cs="Times New Roman"/>
            <w:b/>
            <w:bCs/>
            <w:color w:val="000000"/>
            <w:sz w:val="24"/>
            <w:szCs w:val="24"/>
          </w:rPr>
          <w:t>3) What are the key components of Bootstrap?</w:t>
        </w:r>
      </w:ins>
    </w:p>
    <w:p w:rsidR="005619C9" w:rsidRPr="005619C9" w:rsidRDefault="005619C9" w:rsidP="005619C9">
      <w:pPr>
        <w:spacing w:before="204" w:after="204" w:line="240" w:lineRule="auto"/>
        <w:jc w:val="left"/>
        <w:textAlignment w:val="baseline"/>
        <w:rPr>
          <w:ins w:id="16" w:author="Unknown"/>
          <w:rFonts w:ascii="inherit" w:eastAsia="Times New Roman" w:hAnsi="inherit" w:cs="Times New Roman"/>
          <w:sz w:val="24"/>
          <w:szCs w:val="24"/>
        </w:rPr>
      </w:pPr>
      <w:ins w:id="17" w:author="Unknown">
        <w:r w:rsidRPr="005619C9">
          <w:rPr>
            <w:rFonts w:ascii="inherit" w:eastAsia="Times New Roman" w:hAnsi="inherit" w:cs="Times New Roman"/>
            <w:sz w:val="24"/>
            <w:szCs w:val="24"/>
          </w:rPr>
          <w:t>The key components of Bootstrap are</w:t>
        </w:r>
      </w:ins>
    </w:p>
    <w:p w:rsidR="005619C9" w:rsidRPr="005619C9" w:rsidRDefault="005619C9" w:rsidP="005619C9">
      <w:pPr>
        <w:numPr>
          <w:ilvl w:val="0"/>
          <w:numId w:val="2"/>
        </w:numPr>
        <w:spacing w:line="240" w:lineRule="auto"/>
        <w:ind w:left="328" w:firstLine="0"/>
        <w:jc w:val="left"/>
        <w:textAlignment w:val="baseline"/>
        <w:rPr>
          <w:ins w:id="18" w:author="Unknown"/>
          <w:rFonts w:ascii="inherit" w:eastAsia="Times New Roman" w:hAnsi="inherit" w:cs="Times New Roman"/>
          <w:sz w:val="24"/>
          <w:szCs w:val="24"/>
        </w:rPr>
      </w:pPr>
      <w:ins w:id="19" w:author="Unknown">
        <w:r w:rsidRPr="005619C9">
          <w:rPr>
            <w:rFonts w:ascii="inherit" w:eastAsia="Times New Roman" w:hAnsi="inherit" w:cs="Times New Roman"/>
            <w:sz w:val="24"/>
            <w:szCs w:val="24"/>
          </w:rPr>
          <w:t>CSS : It comes with plenty of CSS files</w:t>
        </w:r>
      </w:ins>
    </w:p>
    <w:p w:rsidR="005619C9" w:rsidRPr="005619C9" w:rsidRDefault="005619C9" w:rsidP="005619C9">
      <w:pPr>
        <w:numPr>
          <w:ilvl w:val="0"/>
          <w:numId w:val="2"/>
        </w:numPr>
        <w:spacing w:line="240" w:lineRule="auto"/>
        <w:ind w:left="328" w:firstLine="0"/>
        <w:jc w:val="left"/>
        <w:textAlignment w:val="baseline"/>
        <w:rPr>
          <w:ins w:id="20" w:author="Unknown"/>
          <w:rFonts w:ascii="inherit" w:eastAsia="Times New Roman" w:hAnsi="inherit" w:cs="Times New Roman"/>
          <w:sz w:val="24"/>
          <w:szCs w:val="24"/>
        </w:rPr>
      </w:pPr>
      <w:ins w:id="21" w:author="Unknown">
        <w:r w:rsidRPr="005619C9">
          <w:rPr>
            <w:rFonts w:ascii="inherit" w:eastAsia="Times New Roman" w:hAnsi="inherit" w:cs="Times New Roman"/>
            <w:sz w:val="24"/>
            <w:szCs w:val="24"/>
          </w:rPr>
          <w:t>Scaffolding : It provides a basic structure with Grid system , link styles and background</w:t>
        </w:r>
      </w:ins>
    </w:p>
    <w:p w:rsidR="005619C9" w:rsidRPr="005619C9" w:rsidRDefault="005619C9" w:rsidP="005619C9">
      <w:pPr>
        <w:numPr>
          <w:ilvl w:val="0"/>
          <w:numId w:val="2"/>
        </w:numPr>
        <w:spacing w:line="240" w:lineRule="auto"/>
        <w:ind w:left="328" w:firstLine="0"/>
        <w:jc w:val="left"/>
        <w:textAlignment w:val="baseline"/>
        <w:rPr>
          <w:ins w:id="22" w:author="Unknown"/>
          <w:rFonts w:ascii="inherit" w:eastAsia="Times New Roman" w:hAnsi="inherit" w:cs="Times New Roman"/>
          <w:sz w:val="24"/>
          <w:szCs w:val="24"/>
        </w:rPr>
      </w:pPr>
      <w:ins w:id="23" w:author="Unknown">
        <w:r w:rsidRPr="005619C9">
          <w:rPr>
            <w:rFonts w:ascii="inherit" w:eastAsia="Times New Roman" w:hAnsi="inherit" w:cs="Times New Roman"/>
            <w:sz w:val="24"/>
            <w:szCs w:val="24"/>
          </w:rPr>
          <w:t>Layout Components : List of layout components</w:t>
        </w:r>
      </w:ins>
    </w:p>
    <w:p w:rsidR="005619C9" w:rsidRPr="005619C9" w:rsidRDefault="005619C9" w:rsidP="005619C9">
      <w:pPr>
        <w:numPr>
          <w:ilvl w:val="0"/>
          <w:numId w:val="2"/>
        </w:numPr>
        <w:spacing w:line="240" w:lineRule="auto"/>
        <w:ind w:left="328" w:firstLine="0"/>
        <w:jc w:val="left"/>
        <w:textAlignment w:val="baseline"/>
        <w:rPr>
          <w:ins w:id="24" w:author="Unknown"/>
          <w:rFonts w:ascii="inherit" w:eastAsia="Times New Roman" w:hAnsi="inherit" w:cs="Times New Roman"/>
          <w:sz w:val="24"/>
          <w:szCs w:val="24"/>
        </w:rPr>
      </w:pPr>
      <w:ins w:id="25" w:author="Unknown">
        <w:r w:rsidRPr="005619C9">
          <w:rPr>
            <w:rFonts w:ascii="inherit" w:eastAsia="Times New Roman" w:hAnsi="inherit" w:cs="Times New Roman"/>
            <w:sz w:val="24"/>
            <w:szCs w:val="24"/>
          </w:rPr>
          <w:t xml:space="preserve">JavaScript </w:t>
        </w:r>
        <w:proofErr w:type="spellStart"/>
        <w:r w:rsidRPr="005619C9">
          <w:rPr>
            <w:rFonts w:ascii="inherit" w:eastAsia="Times New Roman" w:hAnsi="inherit" w:cs="Times New Roman"/>
            <w:sz w:val="24"/>
            <w:szCs w:val="24"/>
          </w:rPr>
          <w:t>Plugins</w:t>
        </w:r>
        <w:proofErr w:type="spellEnd"/>
        <w:r w:rsidRPr="005619C9">
          <w:rPr>
            <w:rFonts w:ascii="inherit" w:eastAsia="Times New Roman" w:hAnsi="inherit" w:cs="Times New Roman"/>
            <w:sz w:val="24"/>
            <w:szCs w:val="24"/>
          </w:rPr>
          <w:t xml:space="preserve">: It contains many </w:t>
        </w:r>
        <w:proofErr w:type="spellStart"/>
        <w:r w:rsidRPr="005619C9">
          <w:rPr>
            <w:rFonts w:ascii="inherit" w:eastAsia="Times New Roman" w:hAnsi="inherit" w:cs="Times New Roman"/>
            <w:sz w:val="24"/>
            <w:szCs w:val="24"/>
          </w:rPr>
          <w:t>jQuery</w:t>
        </w:r>
        <w:proofErr w:type="spellEnd"/>
        <w:r w:rsidRPr="005619C9">
          <w:rPr>
            <w:rFonts w:ascii="inherit" w:eastAsia="Times New Roman" w:hAnsi="inherit" w:cs="Times New Roman"/>
            <w:sz w:val="24"/>
            <w:szCs w:val="24"/>
          </w:rPr>
          <w:t xml:space="preserve"> and JavaScript </w:t>
        </w:r>
        <w:proofErr w:type="spellStart"/>
        <w:r w:rsidRPr="005619C9">
          <w:rPr>
            <w:rFonts w:ascii="inherit" w:eastAsia="Times New Roman" w:hAnsi="inherit" w:cs="Times New Roman"/>
            <w:sz w:val="24"/>
            <w:szCs w:val="24"/>
          </w:rPr>
          <w:t>plugins</w:t>
        </w:r>
        <w:proofErr w:type="spellEnd"/>
      </w:ins>
    </w:p>
    <w:p w:rsidR="005619C9" w:rsidRPr="005619C9" w:rsidRDefault="005619C9" w:rsidP="005619C9">
      <w:pPr>
        <w:numPr>
          <w:ilvl w:val="0"/>
          <w:numId w:val="2"/>
        </w:numPr>
        <w:spacing w:line="240" w:lineRule="auto"/>
        <w:ind w:left="328" w:firstLine="0"/>
        <w:jc w:val="left"/>
        <w:textAlignment w:val="baseline"/>
        <w:rPr>
          <w:ins w:id="26" w:author="Unknown"/>
          <w:rFonts w:ascii="inherit" w:eastAsia="Times New Roman" w:hAnsi="inherit" w:cs="Times New Roman"/>
          <w:sz w:val="24"/>
          <w:szCs w:val="24"/>
        </w:rPr>
      </w:pPr>
      <w:ins w:id="27" w:author="Unknown">
        <w:r w:rsidRPr="005619C9">
          <w:rPr>
            <w:rFonts w:ascii="inherit" w:eastAsia="Times New Roman" w:hAnsi="inherit" w:cs="Times New Roman"/>
            <w:sz w:val="24"/>
            <w:szCs w:val="24"/>
          </w:rPr>
          <w:t>Customize: To get your own version of framework you can customize your components</w:t>
        </w:r>
      </w:ins>
    </w:p>
    <w:p w:rsidR="005619C9" w:rsidRPr="005619C9" w:rsidRDefault="005619C9" w:rsidP="005619C9">
      <w:pPr>
        <w:spacing w:line="240" w:lineRule="auto"/>
        <w:jc w:val="left"/>
        <w:textAlignment w:val="baseline"/>
        <w:rPr>
          <w:ins w:id="28" w:author="Unknown"/>
          <w:rFonts w:ascii="inherit" w:eastAsia="Times New Roman" w:hAnsi="inherit" w:cs="Times New Roman"/>
          <w:sz w:val="24"/>
          <w:szCs w:val="24"/>
        </w:rPr>
      </w:pPr>
      <w:ins w:id="29" w:author="Unknown">
        <w:r w:rsidRPr="005619C9">
          <w:rPr>
            <w:rFonts w:ascii="inherit" w:eastAsia="Times New Roman" w:hAnsi="inherit" w:cs="Times New Roman"/>
            <w:b/>
            <w:bCs/>
            <w:color w:val="000000"/>
            <w:sz w:val="24"/>
            <w:szCs w:val="24"/>
          </w:rPr>
          <w:t>4) Explain what are class loaders in Bootstrap?</w:t>
        </w:r>
      </w:ins>
    </w:p>
    <w:p w:rsidR="005619C9" w:rsidRPr="005619C9" w:rsidRDefault="005619C9" w:rsidP="005619C9">
      <w:pPr>
        <w:spacing w:before="204" w:after="204" w:line="240" w:lineRule="auto"/>
        <w:jc w:val="left"/>
        <w:textAlignment w:val="baseline"/>
        <w:rPr>
          <w:ins w:id="30" w:author="Unknown"/>
          <w:rFonts w:ascii="inherit" w:eastAsia="Times New Roman" w:hAnsi="inherit" w:cs="Times New Roman"/>
          <w:sz w:val="24"/>
          <w:szCs w:val="24"/>
        </w:rPr>
      </w:pPr>
      <w:ins w:id="31" w:author="Unknown">
        <w:r w:rsidRPr="005619C9">
          <w:rPr>
            <w:rFonts w:ascii="inherit" w:eastAsia="Times New Roman" w:hAnsi="inherit" w:cs="Times New Roman"/>
            <w:sz w:val="24"/>
            <w:szCs w:val="24"/>
          </w:rPr>
          <w:t xml:space="preserve">Class loader is a part of JRE (Java Runtime Environment) which loads Java classes into Java virtual environment. Class </w:t>
        </w:r>
        <w:proofErr w:type="gramStart"/>
        <w:r w:rsidRPr="005619C9">
          <w:rPr>
            <w:rFonts w:ascii="inherit" w:eastAsia="Times New Roman" w:hAnsi="inherit" w:cs="Times New Roman"/>
            <w:sz w:val="24"/>
            <w:szCs w:val="24"/>
          </w:rPr>
          <w:t>loaders also does</w:t>
        </w:r>
        <w:proofErr w:type="gramEnd"/>
        <w:r w:rsidRPr="005619C9">
          <w:rPr>
            <w:rFonts w:ascii="inherit" w:eastAsia="Times New Roman" w:hAnsi="inherit" w:cs="Times New Roman"/>
            <w:sz w:val="24"/>
            <w:szCs w:val="24"/>
          </w:rPr>
          <w:t xml:space="preserve"> the process of converting a named class into its equivalent binary form.</w:t>
        </w:r>
      </w:ins>
    </w:p>
    <w:p w:rsidR="005619C9" w:rsidRPr="005619C9" w:rsidRDefault="005619C9" w:rsidP="005619C9">
      <w:pPr>
        <w:spacing w:line="240" w:lineRule="auto"/>
        <w:jc w:val="left"/>
        <w:textAlignment w:val="baseline"/>
        <w:rPr>
          <w:ins w:id="32" w:author="Unknown"/>
          <w:rFonts w:ascii="inherit" w:eastAsia="Times New Roman" w:hAnsi="inherit" w:cs="Times New Roman"/>
          <w:sz w:val="24"/>
          <w:szCs w:val="24"/>
        </w:rPr>
      </w:pPr>
      <w:ins w:id="33" w:author="Unknown">
        <w:r w:rsidRPr="005619C9">
          <w:rPr>
            <w:rFonts w:ascii="inherit" w:eastAsia="Times New Roman" w:hAnsi="inherit" w:cs="Times New Roman"/>
            <w:b/>
            <w:bCs/>
            <w:color w:val="000000"/>
            <w:sz w:val="24"/>
            <w:szCs w:val="24"/>
          </w:rPr>
          <w:t>5) What are the types of layout available in Bootstrap?</w:t>
        </w:r>
      </w:ins>
    </w:p>
    <w:p w:rsidR="005619C9" w:rsidRPr="005619C9" w:rsidRDefault="005619C9" w:rsidP="005619C9">
      <w:pPr>
        <w:spacing w:before="204" w:after="204" w:line="240" w:lineRule="auto"/>
        <w:jc w:val="left"/>
        <w:textAlignment w:val="baseline"/>
        <w:rPr>
          <w:ins w:id="34" w:author="Unknown"/>
          <w:rFonts w:ascii="inherit" w:eastAsia="Times New Roman" w:hAnsi="inherit" w:cs="Times New Roman"/>
          <w:sz w:val="24"/>
          <w:szCs w:val="24"/>
        </w:rPr>
      </w:pPr>
      <w:ins w:id="35" w:author="Unknown">
        <w:r w:rsidRPr="005619C9">
          <w:rPr>
            <w:rFonts w:ascii="inherit" w:eastAsia="Times New Roman" w:hAnsi="inherit" w:cs="Times New Roman"/>
            <w:sz w:val="24"/>
            <w:szCs w:val="24"/>
          </w:rPr>
          <w:t>In Bootstrap there are two types of Layout available</w:t>
        </w:r>
      </w:ins>
    </w:p>
    <w:p w:rsidR="005619C9" w:rsidRPr="005619C9" w:rsidRDefault="005619C9" w:rsidP="005619C9">
      <w:pPr>
        <w:numPr>
          <w:ilvl w:val="0"/>
          <w:numId w:val="3"/>
        </w:numPr>
        <w:spacing w:line="240" w:lineRule="auto"/>
        <w:ind w:left="328" w:firstLine="0"/>
        <w:jc w:val="left"/>
        <w:textAlignment w:val="baseline"/>
        <w:rPr>
          <w:ins w:id="36" w:author="Unknown"/>
          <w:rFonts w:ascii="inherit" w:eastAsia="Times New Roman" w:hAnsi="inherit" w:cs="Times New Roman"/>
          <w:sz w:val="24"/>
          <w:szCs w:val="24"/>
        </w:rPr>
      </w:pPr>
      <w:ins w:id="37" w:author="Unknown">
        <w:r w:rsidRPr="005619C9">
          <w:rPr>
            <w:rFonts w:ascii="inherit" w:eastAsia="Times New Roman" w:hAnsi="inherit" w:cs="Times New Roman"/>
            <w:sz w:val="24"/>
            <w:szCs w:val="24"/>
          </w:rPr>
          <w:t>Fluid Layout: Fluid layout is used when you want to create a app that is 100% wide and use up all the width of the screen</w:t>
        </w:r>
      </w:ins>
    </w:p>
    <w:p w:rsidR="005619C9" w:rsidRPr="005619C9" w:rsidRDefault="005619C9" w:rsidP="005619C9">
      <w:pPr>
        <w:numPr>
          <w:ilvl w:val="0"/>
          <w:numId w:val="3"/>
        </w:numPr>
        <w:spacing w:line="240" w:lineRule="auto"/>
        <w:ind w:left="328" w:firstLine="0"/>
        <w:jc w:val="left"/>
        <w:textAlignment w:val="baseline"/>
        <w:rPr>
          <w:ins w:id="38" w:author="Unknown"/>
          <w:rFonts w:ascii="inherit" w:eastAsia="Times New Roman" w:hAnsi="inherit" w:cs="Times New Roman"/>
          <w:sz w:val="24"/>
          <w:szCs w:val="24"/>
        </w:rPr>
      </w:pPr>
      <w:ins w:id="39" w:author="Unknown">
        <w:r w:rsidRPr="005619C9">
          <w:rPr>
            <w:rFonts w:ascii="inherit" w:eastAsia="Times New Roman" w:hAnsi="inherit" w:cs="Times New Roman"/>
            <w:sz w:val="24"/>
            <w:szCs w:val="24"/>
          </w:rPr>
          <w:t xml:space="preserve">Fixed Layout: For a standard screen you will use fixed layout (940 </w:t>
        </w:r>
        <w:proofErr w:type="spellStart"/>
        <w:r w:rsidRPr="005619C9">
          <w:rPr>
            <w:rFonts w:ascii="inherit" w:eastAsia="Times New Roman" w:hAnsi="inherit" w:cs="Times New Roman"/>
            <w:sz w:val="24"/>
            <w:szCs w:val="24"/>
          </w:rPr>
          <w:t>px</w:t>
        </w:r>
        <w:proofErr w:type="spellEnd"/>
        <w:r w:rsidRPr="005619C9">
          <w:rPr>
            <w:rFonts w:ascii="inherit" w:eastAsia="Times New Roman" w:hAnsi="inherit" w:cs="Times New Roman"/>
            <w:sz w:val="24"/>
            <w:szCs w:val="24"/>
          </w:rPr>
          <w:t>) option</w:t>
        </w:r>
      </w:ins>
    </w:p>
    <w:p w:rsidR="005619C9" w:rsidRPr="005619C9" w:rsidRDefault="005619C9" w:rsidP="005619C9">
      <w:pPr>
        <w:spacing w:line="240" w:lineRule="auto"/>
        <w:jc w:val="left"/>
        <w:textAlignment w:val="baseline"/>
        <w:rPr>
          <w:ins w:id="40" w:author="Unknown"/>
          <w:rFonts w:ascii="inherit" w:eastAsia="Times New Roman" w:hAnsi="inherit" w:cs="Times New Roman"/>
          <w:sz w:val="24"/>
          <w:szCs w:val="24"/>
        </w:rPr>
      </w:pPr>
    </w:p>
    <w:p w:rsidR="005619C9" w:rsidRPr="005619C9" w:rsidRDefault="005619C9" w:rsidP="005619C9">
      <w:pPr>
        <w:spacing w:line="240" w:lineRule="auto"/>
        <w:jc w:val="left"/>
        <w:textAlignment w:val="baseline"/>
        <w:rPr>
          <w:ins w:id="41" w:author="Unknown"/>
          <w:rFonts w:ascii="inherit" w:eastAsia="Times New Roman" w:hAnsi="inherit" w:cs="Times New Roman"/>
          <w:sz w:val="24"/>
          <w:szCs w:val="24"/>
        </w:rPr>
      </w:pPr>
      <w:ins w:id="42" w:author="Unknown">
        <w:r w:rsidRPr="005619C9">
          <w:rPr>
            <w:rFonts w:ascii="inherit" w:eastAsia="Times New Roman" w:hAnsi="inherit" w:cs="Times New Roman"/>
            <w:b/>
            <w:bCs/>
            <w:color w:val="000000"/>
            <w:sz w:val="24"/>
            <w:szCs w:val="24"/>
          </w:rPr>
          <w:t>6) Explain what is Bootstrap Grid System?</w:t>
        </w:r>
      </w:ins>
    </w:p>
    <w:p w:rsidR="005619C9" w:rsidRPr="005619C9" w:rsidRDefault="005619C9" w:rsidP="005619C9">
      <w:pPr>
        <w:spacing w:before="204" w:after="204" w:line="240" w:lineRule="auto"/>
        <w:jc w:val="left"/>
        <w:textAlignment w:val="baseline"/>
        <w:rPr>
          <w:ins w:id="43" w:author="Unknown"/>
          <w:rFonts w:ascii="inherit" w:eastAsia="Times New Roman" w:hAnsi="inherit" w:cs="Times New Roman"/>
          <w:sz w:val="24"/>
          <w:szCs w:val="24"/>
        </w:rPr>
      </w:pPr>
      <w:ins w:id="44" w:author="Unknown">
        <w:r w:rsidRPr="005619C9">
          <w:rPr>
            <w:rFonts w:ascii="inherit" w:eastAsia="Times New Roman" w:hAnsi="inherit" w:cs="Times New Roman"/>
            <w:sz w:val="24"/>
            <w:szCs w:val="24"/>
          </w:rPr>
          <w:t xml:space="preserve">For creating page layout through a series of rows and columns that house your content Bootstrap Grid </w:t>
        </w:r>
        <w:proofErr w:type="spellStart"/>
        <w:r w:rsidRPr="005619C9">
          <w:rPr>
            <w:rFonts w:ascii="inherit" w:eastAsia="Times New Roman" w:hAnsi="inherit" w:cs="Times New Roman"/>
            <w:sz w:val="24"/>
            <w:szCs w:val="24"/>
          </w:rPr>
          <w:t>Sytem</w:t>
        </w:r>
        <w:proofErr w:type="spellEnd"/>
        <w:r w:rsidRPr="005619C9">
          <w:rPr>
            <w:rFonts w:ascii="inherit" w:eastAsia="Times New Roman" w:hAnsi="inherit" w:cs="Times New Roman"/>
            <w:sz w:val="24"/>
            <w:szCs w:val="24"/>
          </w:rPr>
          <w:t xml:space="preserve"> is used.</w:t>
        </w:r>
      </w:ins>
    </w:p>
    <w:p w:rsidR="005619C9" w:rsidRPr="005619C9" w:rsidRDefault="005619C9" w:rsidP="005619C9">
      <w:pPr>
        <w:spacing w:line="240" w:lineRule="auto"/>
        <w:jc w:val="left"/>
        <w:textAlignment w:val="baseline"/>
        <w:rPr>
          <w:ins w:id="45" w:author="Unknown"/>
          <w:rFonts w:ascii="inherit" w:eastAsia="Times New Roman" w:hAnsi="inherit" w:cs="Times New Roman"/>
          <w:sz w:val="24"/>
          <w:szCs w:val="24"/>
        </w:rPr>
      </w:pPr>
      <w:ins w:id="46" w:author="Unknown">
        <w:r w:rsidRPr="005619C9">
          <w:rPr>
            <w:rFonts w:ascii="inherit" w:eastAsia="Times New Roman" w:hAnsi="inherit" w:cs="Times New Roman"/>
            <w:b/>
            <w:bCs/>
            <w:color w:val="000000"/>
            <w:sz w:val="24"/>
            <w:szCs w:val="24"/>
          </w:rPr>
          <w:t>7) What are offset columns in Bootstrap?</w:t>
        </w:r>
      </w:ins>
    </w:p>
    <w:p w:rsidR="005619C9" w:rsidRPr="005619C9" w:rsidRDefault="005619C9" w:rsidP="005619C9">
      <w:pPr>
        <w:spacing w:before="204" w:after="204" w:line="240" w:lineRule="auto"/>
        <w:jc w:val="left"/>
        <w:textAlignment w:val="baseline"/>
        <w:rPr>
          <w:ins w:id="47" w:author="Unknown"/>
          <w:rFonts w:ascii="inherit" w:eastAsia="Times New Roman" w:hAnsi="inherit" w:cs="Times New Roman"/>
          <w:sz w:val="24"/>
          <w:szCs w:val="24"/>
        </w:rPr>
      </w:pPr>
      <w:ins w:id="48" w:author="Unknown">
        <w:r w:rsidRPr="005619C9">
          <w:rPr>
            <w:rFonts w:ascii="inherit" w:eastAsia="Times New Roman" w:hAnsi="inherit" w:cs="Times New Roman"/>
            <w:sz w:val="24"/>
            <w:szCs w:val="24"/>
          </w:rPr>
          <w:t>For more specialized layouts offsets are a useful feature. For more spacing they can be used by pushing column over.</w:t>
        </w:r>
      </w:ins>
    </w:p>
    <w:p w:rsidR="005619C9" w:rsidRPr="005619C9" w:rsidRDefault="005619C9" w:rsidP="005619C9">
      <w:pPr>
        <w:spacing w:line="240" w:lineRule="auto"/>
        <w:jc w:val="left"/>
        <w:textAlignment w:val="baseline"/>
        <w:rPr>
          <w:ins w:id="49" w:author="Unknown"/>
          <w:rFonts w:ascii="inherit" w:eastAsia="Times New Roman" w:hAnsi="inherit" w:cs="Times New Roman"/>
          <w:sz w:val="24"/>
          <w:szCs w:val="24"/>
        </w:rPr>
      </w:pPr>
      <w:ins w:id="50" w:author="Unknown">
        <w:r w:rsidRPr="005619C9">
          <w:rPr>
            <w:rFonts w:ascii="inherit" w:eastAsia="Times New Roman" w:hAnsi="inherit" w:cs="Times New Roman"/>
            <w:sz w:val="24"/>
            <w:szCs w:val="24"/>
          </w:rPr>
          <w:br w:type="textWrapping" w:clear="all"/>
        </w:r>
      </w:ins>
    </w:p>
    <w:p w:rsidR="005619C9" w:rsidRPr="005619C9" w:rsidRDefault="005619C9" w:rsidP="005619C9">
      <w:pPr>
        <w:spacing w:before="204" w:after="204" w:line="240" w:lineRule="auto"/>
        <w:jc w:val="left"/>
        <w:textAlignment w:val="baseline"/>
        <w:rPr>
          <w:ins w:id="51" w:author="Unknown"/>
          <w:rFonts w:ascii="inherit" w:eastAsia="Times New Roman" w:hAnsi="inherit" w:cs="Times New Roman"/>
          <w:sz w:val="24"/>
          <w:szCs w:val="24"/>
        </w:rPr>
      </w:pPr>
      <w:ins w:id="52" w:author="Unknown">
        <w:r w:rsidRPr="005619C9">
          <w:rPr>
            <w:rFonts w:ascii="inherit" w:eastAsia="Times New Roman" w:hAnsi="inherit" w:cs="Times New Roman"/>
            <w:sz w:val="24"/>
            <w:szCs w:val="24"/>
          </w:rPr>
          <w:lastRenderedPageBreak/>
          <w:t>For example, .</w:t>
        </w:r>
        <w:proofErr w:type="spellStart"/>
        <w:r w:rsidRPr="005619C9">
          <w:rPr>
            <w:rFonts w:ascii="inherit" w:eastAsia="Times New Roman" w:hAnsi="inherit" w:cs="Times New Roman"/>
            <w:sz w:val="24"/>
            <w:szCs w:val="24"/>
          </w:rPr>
          <w:t>col-xs</w:t>
        </w:r>
        <w:proofErr w:type="spellEnd"/>
        <w:r w:rsidRPr="005619C9">
          <w:rPr>
            <w:rFonts w:ascii="inherit" w:eastAsia="Times New Roman" w:hAnsi="inherit" w:cs="Times New Roman"/>
            <w:sz w:val="24"/>
            <w:szCs w:val="24"/>
          </w:rPr>
          <w:t>=* classes do not support offset but they are easily replicated using an empty cell</w:t>
        </w:r>
      </w:ins>
    </w:p>
    <w:p w:rsidR="005619C9" w:rsidRPr="005619C9" w:rsidRDefault="005619C9" w:rsidP="005619C9">
      <w:pPr>
        <w:spacing w:line="240" w:lineRule="auto"/>
        <w:jc w:val="left"/>
        <w:textAlignment w:val="baseline"/>
        <w:rPr>
          <w:ins w:id="53" w:author="Unknown"/>
          <w:rFonts w:ascii="inherit" w:eastAsia="Times New Roman" w:hAnsi="inherit" w:cs="Times New Roman"/>
          <w:sz w:val="24"/>
          <w:szCs w:val="24"/>
        </w:rPr>
      </w:pPr>
      <w:ins w:id="54" w:author="Unknown">
        <w:r w:rsidRPr="005619C9">
          <w:rPr>
            <w:rFonts w:ascii="inherit" w:eastAsia="Times New Roman" w:hAnsi="inherit" w:cs="Times New Roman"/>
            <w:b/>
            <w:bCs/>
            <w:color w:val="000000"/>
            <w:sz w:val="24"/>
            <w:szCs w:val="24"/>
          </w:rPr>
          <w:t>8) What is column ordering in Bootstrap?</w:t>
        </w:r>
      </w:ins>
    </w:p>
    <w:p w:rsidR="005619C9" w:rsidRPr="005619C9" w:rsidRDefault="005619C9" w:rsidP="005619C9">
      <w:pPr>
        <w:spacing w:line="240" w:lineRule="auto"/>
        <w:jc w:val="left"/>
        <w:textAlignment w:val="baseline"/>
        <w:rPr>
          <w:ins w:id="55" w:author="Unknown"/>
          <w:rFonts w:ascii="inherit" w:eastAsia="Times New Roman" w:hAnsi="inherit" w:cs="Times New Roman"/>
          <w:sz w:val="24"/>
          <w:szCs w:val="24"/>
        </w:rPr>
      </w:pPr>
      <w:ins w:id="56" w:author="Unknown">
        <w:r w:rsidRPr="005619C9">
          <w:rPr>
            <w:rFonts w:ascii="inherit" w:eastAsia="Times New Roman" w:hAnsi="inherit" w:cs="Times New Roman"/>
            <w:sz w:val="24"/>
            <w:szCs w:val="24"/>
          </w:rPr>
          <w:t xml:space="preserve">Column ordering is one of the </w:t>
        </w:r>
        <w:proofErr w:type="gramStart"/>
        <w:r w:rsidRPr="005619C9">
          <w:rPr>
            <w:rFonts w:ascii="inherit" w:eastAsia="Times New Roman" w:hAnsi="inherit" w:cs="Times New Roman"/>
            <w:sz w:val="24"/>
            <w:szCs w:val="24"/>
          </w:rPr>
          <w:t>feature</w:t>
        </w:r>
        <w:proofErr w:type="gramEnd"/>
        <w:r w:rsidRPr="005619C9">
          <w:rPr>
            <w:rFonts w:ascii="inherit" w:eastAsia="Times New Roman" w:hAnsi="inherit" w:cs="Times New Roman"/>
            <w:sz w:val="24"/>
            <w:szCs w:val="24"/>
          </w:rPr>
          <w:t xml:space="preserve"> available in bootstrap and you can easily write columns in an order and show them in another one. With </w:t>
        </w:r>
        <w:r w:rsidRPr="005619C9">
          <w:rPr>
            <w:rFonts w:ascii="inherit" w:eastAsia="Times New Roman" w:hAnsi="inherit" w:cs="Times New Roman"/>
            <w:b/>
            <w:bCs/>
            <w:color w:val="000000"/>
            <w:sz w:val="24"/>
            <w:szCs w:val="24"/>
          </w:rPr>
          <w:t>.</w:t>
        </w:r>
        <w:proofErr w:type="spellStart"/>
        <w:r w:rsidRPr="005619C9">
          <w:rPr>
            <w:rFonts w:ascii="inherit" w:eastAsia="Times New Roman" w:hAnsi="inherit" w:cs="Times New Roman"/>
            <w:b/>
            <w:bCs/>
            <w:color w:val="000000"/>
            <w:sz w:val="24"/>
            <w:szCs w:val="24"/>
          </w:rPr>
          <w:t>col</w:t>
        </w:r>
        <w:proofErr w:type="spellEnd"/>
        <w:r w:rsidRPr="005619C9">
          <w:rPr>
            <w:rFonts w:ascii="inherit" w:eastAsia="Times New Roman" w:hAnsi="inherit" w:cs="Times New Roman"/>
            <w:b/>
            <w:bCs/>
            <w:color w:val="000000"/>
            <w:sz w:val="24"/>
            <w:szCs w:val="24"/>
          </w:rPr>
          <w:t>-</w:t>
        </w:r>
        <w:proofErr w:type="spellStart"/>
        <w:r w:rsidRPr="005619C9">
          <w:rPr>
            <w:rFonts w:ascii="inherit" w:eastAsia="Times New Roman" w:hAnsi="inherit" w:cs="Times New Roman"/>
            <w:b/>
            <w:bCs/>
            <w:color w:val="000000"/>
            <w:sz w:val="24"/>
            <w:szCs w:val="24"/>
          </w:rPr>
          <w:t>md</w:t>
        </w:r>
        <w:proofErr w:type="spellEnd"/>
        <w:r w:rsidRPr="005619C9">
          <w:rPr>
            <w:rFonts w:ascii="inherit" w:eastAsia="Times New Roman" w:hAnsi="inherit" w:cs="Times New Roman"/>
            <w:b/>
            <w:bCs/>
            <w:color w:val="000000"/>
            <w:sz w:val="24"/>
            <w:szCs w:val="24"/>
          </w:rPr>
          <w:t>-push-*</w:t>
        </w:r>
        <w:r w:rsidRPr="005619C9">
          <w:rPr>
            <w:rFonts w:ascii="inherit" w:eastAsia="Times New Roman" w:hAnsi="inherit" w:cs="Times New Roman"/>
            <w:sz w:val="24"/>
            <w:szCs w:val="24"/>
          </w:rPr>
          <w:t> and </w:t>
        </w:r>
        <w:r w:rsidRPr="005619C9">
          <w:rPr>
            <w:rFonts w:ascii="inherit" w:eastAsia="Times New Roman" w:hAnsi="inherit" w:cs="Times New Roman"/>
            <w:b/>
            <w:bCs/>
            <w:color w:val="000000"/>
            <w:sz w:val="24"/>
            <w:szCs w:val="24"/>
          </w:rPr>
          <w:t>.</w:t>
        </w:r>
        <w:proofErr w:type="spellStart"/>
        <w:r w:rsidRPr="005619C9">
          <w:rPr>
            <w:rFonts w:ascii="inherit" w:eastAsia="Times New Roman" w:hAnsi="inherit" w:cs="Times New Roman"/>
            <w:b/>
            <w:bCs/>
            <w:color w:val="000000"/>
            <w:sz w:val="24"/>
            <w:szCs w:val="24"/>
          </w:rPr>
          <w:t>col</w:t>
        </w:r>
        <w:proofErr w:type="spellEnd"/>
        <w:r w:rsidRPr="005619C9">
          <w:rPr>
            <w:rFonts w:ascii="inherit" w:eastAsia="Times New Roman" w:hAnsi="inherit" w:cs="Times New Roman"/>
            <w:b/>
            <w:bCs/>
            <w:color w:val="000000"/>
            <w:sz w:val="24"/>
            <w:szCs w:val="24"/>
          </w:rPr>
          <w:t>-</w:t>
        </w:r>
        <w:proofErr w:type="spellStart"/>
        <w:r w:rsidRPr="005619C9">
          <w:rPr>
            <w:rFonts w:ascii="inherit" w:eastAsia="Times New Roman" w:hAnsi="inherit" w:cs="Times New Roman"/>
            <w:b/>
            <w:bCs/>
            <w:color w:val="000000"/>
            <w:sz w:val="24"/>
            <w:szCs w:val="24"/>
          </w:rPr>
          <w:t>md</w:t>
        </w:r>
        <w:proofErr w:type="spellEnd"/>
        <w:r w:rsidRPr="005619C9">
          <w:rPr>
            <w:rFonts w:ascii="inherit" w:eastAsia="Times New Roman" w:hAnsi="inherit" w:cs="Times New Roman"/>
            <w:b/>
            <w:bCs/>
            <w:color w:val="000000"/>
            <w:sz w:val="24"/>
            <w:szCs w:val="24"/>
          </w:rPr>
          <w:t>-pull-*</w:t>
        </w:r>
      </w:ins>
    </w:p>
    <w:p w:rsidR="005619C9" w:rsidRPr="005619C9" w:rsidRDefault="005619C9" w:rsidP="005619C9">
      <w:pPr>
        <w:spacing w:line="240" w:lineRule="auto"/>
        <w:jc w:val="left"/>
        <w:textAlignment w:val="baseline"/>
        <w:rPr>
          <w:ins w:id="57" w:author="Unknown"/>
          <w:rFonts w:ascii="inherit" w:eastAsia="Times New Roman" w:hAnsi="inherit" w:cs="Times New Roman"/>
          <w:sz w:val="24"/>
          <w:szCs w:val="24"/>
        </w:rPr>
      </w:pPr>
      <w:ins w:id="58" w:author="Unknown">
        <w:r w:rsidRPr="005619C9">
          <w:rPr>
            <w:rFonts w:ascii="inherit" w:eastAsia="Times New Roman" w:hAnsi="inherit" w:cs="Times New Roman"/>
            <w:sz w:val="24"/>
            <w:szCs w:val="24"/>
          </w:rPr>
          <w:br w:type="textWrapping" w:clear="all"/>
        </w:r>
      </w:ins>
    </w:p>
    <w:p w:rsidR="005619C9" w:rsidRPr="005619C9" w:rsidRDefault="005619C9" w:rsidP="005619C9">
      <w:pPr>
        <w:spacing w:before="204" w:after="204" w:line="240" w:lineRule="auto"/>
        <w:jc w:val="left"/>
        <w:textAlignment w:val="baseline"/>
        <w:rPr>
          <w:ins w:id="59" w:author="Unknown"/>
          <w:rFonts w:ascii="inherit" w:eastAsia="Times New Roman" w:hAnsi="inherit" w:cs="Times New Roman"/>
          <w:sz w:val="24"/>
          <w:szCs w:val="24"/>
        </w:rPr>
      </w:pPr>
      <w:proofErr w:type="gramStart"/>
      <w:ins w:id="60" w:author="Unknown">
        <w:r w:rsidRPr="005619C9">
          <w:rPr>
            <w:rFonts w:ascii="inherit" w:eastAsia="Times New Roman" w:hAnsi="inherit" w:cs="Times New Roman"/>
            <w:sz w:val="24"/>
            <w:szCs w:val="24"/>
          </w:rPr>
          <w:t>the</w:t>
        </w:r>
        <w:proofErr w:type="gramEnd"/>
        <w:r w:rsidRPr="005619C9">
          <w:rPr>
            <w:rFonts w:ascii="inherit" w:eastAsia="Times New Roman" w:hAnsi="inherit" w:cs="Times New Roman"/>
            <w:sz w:val="24"/>
            <w:szCs w:val="24"/>
          </w:rPr>
          <w:t xml:space="preserve"> order of the column can be easily changed.</w:t>
        </w:r>
      </w:ins>
    </w:p>
    <w:p w:rsidR="005619C9" w:rsidRPr="005619C9" w:rsidRDefault="005619C9" w:rsidP="005619C9">
      <w:pPr>
        <w:spacing w:line="240" w:lineRule="auto"/>
        <w:jc w:val="left"/>
        <w:textAlignment w:val="baseline"/>
        <w:rPr>
          <w:ins w:id="61" w:author="Unknown"/>
          <w:rFonts w:ascii="inherit" w:eastAsia="Times New Roman" w:hAnsi="inherit" w:cs="Times New Roman"/>
          <w:sz w:val="24"/>
          <w:szCs w:val="24"/>
        </w:rPr>
      </w:pPr>
      <w:ins w:id="62" w:author="Unknown">
        <w:r w:rsidRPr="005619C9">
          <w:rPr>
            <w:rFonts w:ascii="inherit" w:eastAsia="Times New Roman" w:hAnsi="inherit" w:cs="Times New Roman"/>
            <w:b/>
            <w:bCs/>
            <w:color w:val="000000"/>
            <w:sz w:val="24"/>
            <w:szCs w:val="24"/>
          </w:rPr>
          <w:t xml:space="preserve">9) What function you can use to wrap </w:t>
        </w:r>
        <w:proofErr w:type="gramStart"/>
        <w:r w:rsidRPr="005619C9">
          <w:rPr>
            <w:rFonts w:ascii="inherit" w:eastAsia="Times New Roman" w:hAnsi="inherit" w:cs="Times New Roman"/>
            <w:b/>
            <w:bCs/>
            <w:color w:val="000000"/>
            <w:sz w:val="24"/>
            <w:szCs w:val="24"/>
          </w:rPr>
          <w:t>a page</w:t>
        </w:r>
        <w:proofErr w:type="gramEnd"/>
        <w:r w:rsidRPr="005619C9">
          <w:rPr>
            <w:rFonts w:ascii="inherit" w:eastAsia="Times New Roman" w:hAnsi="inherit" w:cs="Times New Roman"/>
            <w:b/>
            <w:bCs/>
            <w:color w:val="000000"/>
            <w:sz w:val="24"/>
            <w:szCs w:val="24"/>
          </w:rPr>
          <w:t xml:space="preserve"> content?</w:t>
        </w:r>
      </w:ins>
    </w:p>
    <w:p w:rsidR="005619C9" w:rsidRPr="005619C9" w:rsidRDefault="005619C9" w:rsidP="005619C9">
      <w:pPr>
        <w:spacing w:line="240" w:lineRule="auto"/>
        <w:jc w:val="left"/>
        <w:textAlignment w:val="baseline"/>
        <w:rPr>
          <w:ins w:id="63" w:author="Unknown"/>
          <w:rFonts w:ascii="inherit" w:eastAsia="Times New Roman" w:hAnsi="inherit" w:cs="Times New Roman"/>
          <w:sz w:val="24"/>
          <w:szCs w:val="24"/>
        </w:rPr>
      </w:pPr>
      <w:ins w:id="64" w:author="Unknown">
        <w:r w:rsidRPr="005619C9">
          <w:rPr>
            <w:rFonts w:ascii="inherit" w:eastAsia="Times New Roman" w:hAnsi="inherit" w:cs="Times New Roman"/>
            <w:sz w:val="24"/>
            <w:szCs w:val="24"/>
          </w:rPr>
          <w:t xml:space="preserve">To wrap </w:t>
        </w:r>
        <w:proofErr w:type="gramStart"/>
        <w:r w:rsidRPr="005619C9">
          <w:rPr>
            <w:rFonts w:ascii="inherit" w:eastAsia="Times New Roman" w:hAnsi="inherit" w:cs="Times New Roman"/>
            <w:sz w:val="24"/>
            <w:szCs w:val="24"/>
          </w:rPr>
          <w:t>a page</w:t>
        </w:r>
        <w:proofErr w:type="gramEnd"/>
        <w:r w:rsidRPr="005619C9">
          <w:rPr>
            <w:rFonts w:ascii="inherit" w:eastAsia="Times New Roman" w:hAnsi="inherit" w:cs="Times New Roman"/>
            <w:sz w:val="24"/>
            <w:szCs w:val="24"/>
          </w:rPr>
          <w:t xml:space="preserve"> content you can use </w:t>
        </w:r>
        <w:r w:rsidRPr="005619C9">
          <w:rPr>
            <w:rFonts w:ascii="inherit" w:eastAsia="Times New Roman" w:hAnsi="inherit" w:cs="Times New Roman"/>
            <w:b/>
            <w:bCs/>
            <w:color w:val="000000"/>
            <w:sz w:val="24"/>
            <w:szCs w:val="24"/>
          </w:rPr>
          <w:t>.container </w:t>
        </w:r>
        <w:r w:rsidRPr="005619C9">
          <w:rPr>
            <w:rFonts w:ascii="inherit" w:eastAsia="Times New Roman" w:hAnsi="inherit" w:cs="Times New Roman"/>
            <w:sz w:val="24"/>
            <w:szCs w:val="24"/>
          </w:rPr>
          <w:t>and using that you can also center the content.</w:t>
        </w:r>
      </w:ins>
    </w:p>
    <w:p w:rsidR="005619C9" w:rsidRPr="005619C9" w:rsidRDefault="005619C9" w:rsidP="005619C9">
      <w:pPr>
        <w:spacing w:line="240" w:lineRule="auto"/>
        <w:jc w:val="left"/>
        <w:textAlignment w:val="baseline"/>
        <w:rPr>
          <w:ins w:id="65" w:author="Unknown"/>
          <w:rFonts w:ascii="inherit" w:eastAsia="Times New Roman" w:hAnsi="inherit" w:cs="Times New Roman"/>
          <w:sz w:val="24"/>
          <w:szCs w:val="24"/>
        </w:rPr>
      </w:pPr>
      <w:ins w:id="66" w:author="Unknown">
        <w:r w:rsidRPr="005619C9">
          <w:rPr>
            <w:rFonts w:ascii="inherit" w:eastAsia="Times New Roman" w:hAnsi="inherit" w:cs="Times New Roman"/>
            <w:b/>
            <w:bCs/>
            <w:color w:val="000000"/>
            <w:sz w:val="24"/>
            <w:szCs w:val="24"/>
          </w:rPr>
          <w:t>10) Explain what pagination in bootstrap is and how they are classified?</w:t>
        </w:r>
      </w:ins>
    </w:p>
    <w:p w:rsidR="005619C9" w:rsidRPr="005619C9" w:rsidRDefault="005619C9" w:rsidP="005619C9">
      <w:pPr>
        <w:spacing w:before="204" w:after="204" w:line="240" w:lineRule="auto"/>
        <w:jc w:val="left"/>
        <w:textAlignment w:val="baseline"/>
        <w:rPr>
          <w:ins w:id="67" w:author="Unknown"/>
          <w:rFonts w:ascii="inherit" w:eastAsia="Times New Roman" w:hAnsi="inherit" w:cs="Times New Roman"/>
          <w:sz w:val="24"/>
          <w:szCs w:val="24"/>
        </w:rPr>
      </w:pPr>
      <w:ins w:id="68" w:author="Unknown">
        <w:r w:rsidRPr="005619C9">
          <w:rPr>
            <w:rFonts w:ascii="inherit" w:eastAsia="Times New Roman" w:hAnsi="inherit" w:cs="Times New Roman"/>
            <w:sz w:val="24"/>
            <w:szCs w:val="24"/>
          </w:rPr>
          <w:t>Pagination is the handling of an unordered list by bootstrap. To handle pagination bootstrap provides following classes</w:t>
        </w:r>
      </w:ins>
    </w:p>
    <w:p w:rsidR="005619C9" w:rsidRPr="005619C9" w:rsidRDefault="005619C9" w:rsidP="005619C9">
      <w:pPr>
        <w:numPr>
          <w:ilvl w:val="0"/>
          <w:numId w:val="4"/>
        </w:numPr>
        <w:spacing w:line="240" w:lineRule="auto"/>
        <w:ind w:left="328" w:firstLine="0"/>
        <w:jc w:val="left"/>
        <w:textAlignment w:val="baseline"/>
        <w:rPr>
          <w:ins w:id="69" w:author="Unknown"/>
          <w:rFonts w:ascii="inherit" w:eastAsia="Times New Roman" w:hAnsi="inherit" w:cs="Times New Roman"/>
          <w:sz w:val="24"/>
          <w:szCs w:val="24"/>
        </w:rPr>
      </w:pPr>
      <w:ins w:id="70" w:author="Unknown">
        <w:r w:rsidRPr="005619C9">
          <w:rPr>
            <w:rFonts w:ascii="inherit" w:eastAsia="Times New Roman" w:hAnsi="inherit" w:cs="Times New Roman"/>
            <w:sz w:val="24"/>
            <w:szCs w:val="24"/>
          </w:rPr>
          <w:t>.pagination: To get pagination on your page you have to add this class</w:t>
        </w:r>
      </w:ins>
    </w:p>
    <w:p w:rsidR="005619C9" w:rsidRPr="005619C9" w:rsidRDefault="005619C9" w:rsidP="005619C9">
      <w:pPr>
        <w:numPr>
          <w:ilvl w:val="0"/>
          <w:numId w:val="4"/>
        </w:numPr>
        <w:spacing w:line="240" w:lineRule="auto"/>
        <w:ind w:left="328" w:firstLine="0"/>
        <w:jc w:val="left"/>
        <w:textAlignment w:val="baseline"/>
        <w:rPr>
          <w:ins w:id="71" w:author="Unknown"/>
          <w:rFonts w:ascii="inherit" w:eastAsia="Times New Roman" w:hAnsi="inherit" w:cs="Times New Roman"/>
          <w:sz w:val="24"/>
          <w:szCs w:val="24"/>
        </w:rPr>
      </w:pPr>
      <w:ins w:id="72" w:author="Unknown">
        <w:r w:rsidRPr="005619C9">
          <w:rPr>
            <w:rFonts w:ascii="inherit" w:eastAsia="Times New Roman" w:hAnsi="inherit" w:cs="Times New Roman"/>
            <w:sz w:val="24"/>
            <w:szCs w:val="24"/>
          </w:rPr>
          <w:t xml:space="preserve">.disabled, .active: Customize links by .disabled for </w:t>
        </w:r>
        <w:proofErr w:type="spellStart"/>
        <w:r w:rsidRPr="005619C9">
          <w:rPr>
            <w:rFonts w:ascii="inherit" w:eastAsia="Times New Roman" w:hAnsi="inherit" w:cs="Times New Roman"/>
            <w:sz w:val="24"/>
            <w:szCs w:val="24"/>
          </w:rPr>
          <w:t>unclickable</w:t>
        </w:r>
        <w:proofErr w:type="spellEnd"/>
        <w:r w:rsidRPr="005619C9">
          <w:rPr>
            <w:rFonts w:ascii="inherit" w:eastAsia="Times New Roman" w:hAnsi="inherit" w:cs="Times New Roman"/>
            <w:sz w:val="24"/>
            <w:szCs w:val="24"/>
          </w:rPr>
          <w:t xml:space="preserve"> links and .active to indicate the current page</w:t>
        </w:r>
      </w:ins>
    </w:p>
    <w:p w:rsidR="005619C9" w:rsidRPr="005619C9" w:rsidRDefault="005619C9" w:rsidP="005619C9">
      <w:pPr>
        <w:numPr>
          <w:ilvl w:val="0"/>
          <w:numId w:val="4"/>
        </w:numPr>
        <w:spacing w:line="240" w:lineRule="auto"/>
        <w:ind w:left="328" w:firstLine="0"/>
        <w:jc w:val="left"/>
        <w:textAlignment w:val="baseline"/>
        <w:rPr>
          <w:ins w:id="73" w:author="Unknown"/>
          <w:rFonts w:ascii="inherit" w:eastAsia="Times New Roman" w:hAnsi="inherit" w:cs="Times New Roman"/>
          <w:sz w:val="24"/>
          <w:szCs w:val="24"/>
        </w:rPr>
      </w:pPr>
      <w:ins w:id="74" w:author="Unknown">
        <w:r w:rsidRPr="005619C9">
          <w:rPr>
            <w:rFonts w:ascii="inherit" w:eastAsia="Times New Roman" w:hAnsi="inherit" w:cs="Times New Roman"/>
            <w:sz w:val="24"/>
            <w:szCs w:val="24"/>
          </w:rPr>
          <w:t>.pagination-</w:t>
        </w:r>
        <w:proofErr w:type="spellStart"/>
        <w:r w:rsidRPr="005619C9">
          <w:rPr>
            <w:rFonts w:ascii="inherit" w:eastAsia="Times New Roman" w:hAnsi="inherit" w:cs="Times New Roman"/>
            <w:sz w:val="24"/>
            <w:szCs w:val="24"/>
          </w:rPr>
          <w:t>Ig</w:t>
        </w:r>
        <w:proofErr w:type="spellEnd"/>
        <w:r w:rsidRPr="005619C9">
          <w:rPr>
            <w:rFonts w:ascii="inherit" w:eastAsia="Times New Roman" w:hAnsi="inherit" w:cs="Times New Roman"/>
            <w:sz w:val="24"/>
            <w:szCs w:val="24"/>
          </w:rPr>
          <w:t>, .pagination-</w:t>
        </w:r>
        <w:proofErr w:type="spellStart"/>
        <w:r w:rsidRPr="005619C9">
          <w:rPr>
            <w:rFonts w:ascii="inherit" w:eastAsia="Times New Roman" w:hAnsi="inherit" w:cs="Times New Roman"/>
            <w:sz w:val="24"/>
            <w:szCs w:val="24"/>
          </w:rPr>
          <w:t>sm</w:t>
        </w:r>
        <w:proofErr w:type="spellEnd"/>
        <w:r w:rsidRPr="005619C9">
          <w:rPr>
            <w:rFonts w:ascii="inherit" w:eastAsia="Times New Roman" w:hAnsi="inherit" w:cs="Times New Roman"/>
            <w:sz w:val="24"/>
            <w:szCs w:val="24"/>
          </w:rPr>
          <w:t>: Use these classes to get different size item</w:t>
        </w:r>
      </w:ins>
    </w:p>
    <w:p w:rsidR="005619C9" w:rsidRPr="005619C9" w:rsidRDefault="005619C9" w:rsidP="005619C9">
      <w:pPr>
        <w:spacing w:before="204" w:after="204" w:line="240" w:lineRule="auto"/>
        <w:jc w:val="left"/>
        <w:textAlignment w:val="baseline"/>
        <w:rPr>
          <w:ins w:id="75" w:author="Unknown"/>
          <w:rFonts w:ascii="inherit" w:eastAsia="Times New Roman" w:hAnsi="inherit" w:cs="Times New Roman"/>
          <w:sz w:val="24"/>
          <w:szCs w:val="24"/>
        </w:rPr>
      </w:pPr>
      <w:ins w:id="76" w:author="Unknown">
        <w:r w:rsidRPr="005619C9">
          <w:rPr>
            <w:rFonts w:ascii="inherit" w:eastAsia="Times New Roman" w:hAnsi="inherit" w:cs="Times New Roman"/>
            <w:sz w:val="24"/>
            <w:szCs w:val="24"/>
          </w:rPr>
          <w:t> </w:t>
        </w:r>
      </w:ins>
    </w:p>
    <w:p w:rsidR="005619C9" w:rsidRPr="005619C9" w:rsidRDefault="005619C9" w:rsidP="005619C9">
      <w:pPr>
        <w:spacing w:line="240" w:lineRule="auto"/>
        <w:jc w:val="left"/>
        <w:textAlignment w:val="baseline"/>
        <w:rPr>
          <w:ins w:id="77" w:author="Unknown"/>
          <w:rFonts w:ascii="inherit" w:eastAsia="Times New Roman" w:hAnsi="inherit" w:cs="Times New Roman"/>
          <w:sz w:val="24"/>
          <w:szCs w:val="24"/>
        </w:rPr>
      </w:pPr>
      <w:ins w:id="78" w:author="Unknown">
        <w:r w:rsidRPr="005619C9">
          <w:rPr>
            <w:rFonts w:ascii="inherit" w:eastAsia="Times New Roman" w:hAnsi="inherit" w:cs="Times New Roman"/>
            <w:b/>
            <w:bCs/>
            <w:color w:val="000000"/>
            <w:sz w:val="24"/>
            <w:szCs w:val="24"/>
          </w:rPr>
          <w:t xml:space="preserve">11) What is the use of </w:t>
        </w:r>
        <w:proofErr w:type="spellStart"/>
        <w:r w:rsidRPr="005619C9">
          <w:rPr>
            <w:rFonts w:ascii="inherit" w:eastAsia="Times New Roman" w:hAnsi="inherit" w:cs="Times New Roman"/>
            <w:b/>
            <w:bCs/>
            <w:color w:val="000000"/>
            <w:sz w:val="24"/>
            <w:szCs w:val="24"/>
          </w:rPr>
          <w:t>Jumbotron</w:t>
        </w:r>
        <w:proofErr w:type="spellEnd"/>
        <w:r w:rsidRPr="005619C9">
          <w:rPr>
            <w:rFonts w:ascii="inherit" w:eastAsia="Times New Roman" w:hAnsi="inherit" w:cs="Times New Roman"/>
            <w:b/>
            <w:bCs/>
            <w:color w:val="000000"/>
            <w:sz w:val="24"/>
            <w:szCs w:val="24"/>
          </w:rPr>
          <w:t xml:space="preserve"> in Bootstrap?</w:t>
        </w:r>
      </w:ins>
    </w:p>
    <w:p w:rsidR="005619C9" w:rsidRPr="005619C9" w:rsidRDefault="005619C9" w:rsidP="005619C9">
      <w:pPr>
        <w:spacing w:before="204" w:after="204" w:line="240" w:lineRule="auto"/>
        <w:jc w:val="left"/>
        <w:textAlignment w:val="baseline"/>
        <w:rPr>
          <w:ins w:id="79" w:author="Unknown"/>
          <w:rFonts w:ascii="inherit" w:eastAsia="Times New Roman" w:hAnsi="inherit" w:cs="Times New Roman"/>
          <w:sz w:val="24"/>
          <w:szCs w:val="24"/>
        </w:rPr>
      </w:pPr>
      <w:ins w:id="80" w:author="Unknown">
        <w:r w:rsidRPr="005619C9">
          <w:rPr>
            <w:rFonts w:ascii="inherit" w:eastAsia="Times New Roman" w:hAnsi="inherit" w:cs="Times New Roman"/>
            <w:sz w:val="24"/>
            <w:szCs w:val="24"/>
          </w:rPr>
          <w:t xml:space="preserve">In bootstrap, </w:t>
        </w:r>
        <w:proofErr w:type="spellStart"/>
        <w:r w:rsidRPr="005619C9">
          <w:rPr>
            <w:rFonts w:ascii="inherit" w:eastAsia="Times New Roman" w:hAnsi="inherit" w:cs="Times New Roman"/>
            <w:sz w:val="24"/>
            <w:szCs w:val="24"/>
          </w:rPr>
          <w:t>Jumbotron</w:t>
        </w:r>
        <w:proofErr w:type="spellEnd"/>
        <w:r w:rsidRPr="005619C9">
          <w:rPr>
            <w:rFonts w:ascii="inherit" w:eastAsia="Times New Roman" w:hAnsi="inherit" w:cs="Times New Roman"/>
            <w:sz w:val="24"/>
            <w:szCs w:val="24"/>
          </w:rPr>
          <w:t xml:space="preserve"> is generally used for content that you want to highlight like some slogan or marketing headline etc. in other words it is used to enlarge the size of the headings and to add a margin for landing page content</w:t>
        </w:r>
      </w:ins>
    </w:p>
    <w:p w:rsidR="005619C9" w:rsidRPr="005619C9" w:rsidRDefault="005619C9" w:rsidP="005619C9">
      <w:pPr>
        <w:spacing w:before="204" w:after="204" w:line="240" w:lineRule="auto"/>
        <w:jc w:val="left"/>
        <w:textAlignment w:val="baseline"/>
        <w:rPr>
          <w:ins w:id="81" w:author="Unknown"/>
          <w:rFonts w:ascii="inherit" w:eastAsia="Times New Roman" w:hAnsi="inherit" w:cs="Times New Roman"/>
          <w:sz w:val="24"/>
          <w:szCs w:val="24"/>
        </w:rPr>
      </w:pPr>
      <w:ins w:id="82" w:author="Unknown">
        <w:r w:rsidRPr="005619C9">
          <w:rPr>
            <w:rFonts w:ascii="inherit" w:eastAsia="Times New Roman" w:hAnsi="inherit" w:cs="Times New Roman"/>
            <w:sz w:val="24"/>
            <w:szCs w:val="24"/>
          </w:rPr>
          <w:t xml:space="preserve">To use the </w:t>
        </w:r>
        <w:proofErr w:type="spellStart"/>
        <w:r w:rsidRPr="005619C9">
          <w:rPr>
            <w:rFonts w:ascii="inherit" w:eastAsia="Times New Roman" w:hAnsi="inherit" w:cs="Times New Roman"/>
            <w:sz w:val="24"/>
            <w:szCs w:val="24"/>
          </w:rPr>
          <w:t>Jumbotron</w:t>
        </w:r>
        <w:proofErr w:type="spellEnd"/>
        <w:r w:rsidRPr="005619C9">
          <w:rPr>
            <w:rFonts w:ascii="inherit" w:eastAsia="Times New Roman" w:hAnsi="inherit" w:cs="Times New Roman"/>
            <w:sz w:val="24"/>
            <w:szCs w:val="24"/>
          </w:rPr>
          <w:t xml:space="preserve"> in Bootstrap</w:t>
        </w:r>
      </w:ins>
    </w:p>
    <w:p w:rsidR="005619C9" w:rsidRPr="005619C9" w:rsidRDefault="005619C9" w:rsidP="005619C9">
      <w:pPr>
        <w:numPr>
          <w:ilvl w:val="0"/>
          <w:numId w:val="5"/>
        </w:numPr>
        <w:spacing w:line="240" w:lineRule="auto"/>
        <w:ind w:left="328" w:firstLine="0"/>
        <w:jc w:val="left"/>
        <w:textAlignment w:val="baseline"/>
        <w:rPr>
          <w:ins w:id="83" w:author="Unknown"/>
          <w:rFonts w:ascii="inherit" w:eastAsia="Times New Roman" w:hAnsi="inherit" w:cs="Times New Roman"/>
          <w:sz w:val="24"/>
          <w:szCs w:val="24"/>
        </w:rPr>
      </w:pPr>
      <w:ins w:id="84" w:author="Unknown">
        <w:r w:rsidRPr="005619C9">
          <w:rPr>
            <w:rFonts w:ascii="inherit" w:eastAsia="Times New Roman" w:hAnsi="inherit" w:cs="Times New Roman"/>
            <w:sz w:val="24"/>
            <w:szCs w:val="24"/>
          </w:rPr>
          <w:t>Create a container &lt;div&gt; with the class of .</w:t>
        </w:r>
        <w:proofErr w:type="spellStart"/>
        <w:r w:rsidRPr="005619C9">
          <w:rPr>
            <w:rFonts w:ascii="inherit" w:eastAsia="Times New Roman" w:hAnsi="inherit" w:cs="Times New Roman"/>
            <w:sz w:val="24"/>
            <w:szCs w:val="24"/>
          </w:rPr>
          <w:t>jumbotron</w:t>
        </w:r>
        <w:proofErr w:type="spellEnd"/>
      </w:ins>
    </w:p>
    <w:p w:rsidR="005619C9" w:rsidRPr="005619C9" w:rsidRDefault="005619C9" w:rsidP="005619C9">
      <w:pPr>
        <w:spacing w:line="240" w:lineRule="auto"/>
        <w:jc w:val="left"/>
        <w:textAlignment w:val="baseline"/>
        <w:rPr>
          <w:ins w:id="85" w:author="Unknown"/>
          <w:rFonts w:ascii="inherit" w:eastAsia="Times New Roman" w:hAnsi="inherit" w:cs="Times New Roman"/>
          <w:sz w:val="24"/>
          <w:szCs w:val="24"/>
        </w:rPr>
      </w:pPr>
      <w:ins w:id="86" w:author="Unknown">
        <w:r w:rsidRPr="005619C9">
          <w:rPr>
            <w:rFonts w:ascii="inherit" w:eastAsia="Times New Roman" w:hAnsi="inherit" w:cs="Times New Roman"/>
            <w:b/>
            <w:bCs/>
            <w:color w:val="000000"/>
            <w:sz w:val="24"/>
            <w:szCs w:val="24"/>
          </w:rPr>
          <w:t>12) What is the difference between Bootstrap and Foundation?</w:t>
        </w:r>
      </w:ins>
    </w:p>
    <w:tbl>
      <w:tblPr>
        <w:tblW w:w="9992" w:type="dxa"/>
        <w:shd w:val="clear" w:color="auto" w:fill="F8F8F8"/>
        <w:tblCellMar>
          <w:left w:w="0" w:type="dxa"/>
          <w:right w:w="0" w:type="dxa"/>
        </w:tblCellMar>
        <w:tblLook w:val="04A0"/>
      </w:tblPr>
      <w:tblGrid>
        <w:gridCol w:w="4996"/>
        <w:gridCol w:w="4996"/>
      </w:tblGrid>
      <w:tr w:rsidR="005619C9" w:rsidRPr="005619C9" w:rsidTr="005619C9">
        <w:tc>
          <w:tcPr>
            <w:tcW w:w="4155" w:type="dxa"/>
            <w:tcBorders>
              <w:top w:val="single" w:sz="2" w:space="0" w:color="E1E1E1"/>
              <w:left w:val="single" w:sz="4" w:space="0" w:color="E1E1E1"/>
              <w:bottom w:val="single" w:sz="4" w:space="0" w:color="E1E1E1"/>
              <w:right w:val="single" w:sz="4" w:space="0" w:color="E1E1E1"/>
            </w:tcBorders>
            <w:shd w:val="clear" w:color="auto" w:fill="F8F8F8"/>
            <w:tcMar>
              <w:top w:w="113" w:type="dxa"/>
              <w:left w:w="150" w:type="dxa"/>
              <w:bottom w:w="113" w:type="dxa"/>
              <w:right w:w="150" w:type="dxa"/>
            </w:tcMar>
            <w:vAlign w:val="bottom"/>
            <w:hideMark/>
          </w:tcPr>
          <w:p w:rsidR="005619C9" w:rsidRPr="005619C9" w:rsidRDefault="005619C9" w:rsidP="005619C9">
            <w:pPr>
              <w:spacing w:line="240" w:lineRule="auto"/>
              <w:jc w:val="left"/>
              <w:rPr>
                <w:rFonts w:ascii="inherit" w:eastAsia="Times New Roman" w:hAnsi="inherit" w:cs="Times New Roman"/>
                <w:sz w:val="16"/>
                <w:szCs w:val="16"/>
              </w:rPr>
            </w:pPr>
            <w:r w:rsidRPr="005619C9">
              <w:rPr>
                <w:rFonts w:ascii="inherit" w:eastAsia="Times New Roman" w:hAnsi="inherit" w:cs="Times New Roman"/>
                <w:sz w:val="16"/>
                <w:szCs w:val="16"/>
              </w:rPr>
              <w:t>Bootstrap</w:t>
            </w:r>
          </w:p>
        </w:tc>
        <w:tc>
          <w:tcPr>
            <w:tcW w:w="4155" w:type="dxa"/>
            <w:tcBorders>
              <w:top w:val="single" w:sz="2" w:space="0" w:color="E1E1E1"/>
              <w:left w:val="nil"/>
              <w:bottom w:val="single" w:sz="4" w:space="0" w:color="E1E1E1"/>
              <w:right w:val="single" w:sz="4" w:space="0" w:color="E1E1E1"/>
            </w:tcBorders>
            <w:shd w:val="clear" w:color="auto" w:fill="F8F8F8"/>
            <w:tcMar>
              <w:top w:w="113" w:type="dxa"/>
              <w:left w:w="150" w:type="dxa"/>
              <w:bottom w:w="113" w:type="dxa"/>
              <w:right w:w="150" w:type="dxa"/>
            </w:tcMar>
            <w:vAlign w:val="bottom"/>
            <w:hideMark/>
          </w:tcPr>
          <w:p w:rsidR="005619C9" w:rsidRPr="005619C9" w:rsidRDefault="005619C9" w:rsidP="005619C9">
            <w:pPr>
              <w:spacing w:line="240" w:lineRule="auto"/>
              <w:jc w:val="left"/>
              <w:rPr>
                <w:rFonts w:ascii="inherit" w:eastAsia="Times New Roman" w:hAnsi="inherit" w:cs="Times New Roman"/>
                <w:sz w:val="16"/>
                <w:szCs w:val="16"/>
              </w:rPr>
            </w:pPr>
            <w:r w:rsidRPr="005619C9">
              <w:rPr>
                <w:rFonts w:ascii="inherit" w:eastAsia="Times New Roman" w:hAnsi="inherit" w:cs="Times New Roman"/>
                <w:sz w:val="16"/>
                <w:szCs w:val="16"/>
              </w:rPr>
              <w:t>Foundation</w:t>
            </w:r>
          </w:p>
        </w:tc>
      </w:tr>
      <w:tr w:rsidR="005619C9" w:rsidRPr="005619C9" w:rsidTr="005619C9">
        <w:tc>
          <w:tcPr>
            <w:tcW w:w="4155" w:type="dxa"/>
            <w:tcBorders>
              <w:top w:val="nil"/>
              <w:left w:val="single" w:sz="4" w:space="0" w:color="E1E1E1"/>
              <w:bottom w:val="single" w:sz="4" w:space="0" w:color="E1E1E1"/>
              <w:right w:val="single" w:sz="4" w:space="0" w:color="E1E1E1"/>
            </w:tcBorders>
            <w:shd w:val="clear" w:color="auto" w:fill="FFFFFF"/>
            <w:tcMar>
              <w:top w:w="113" w:type="dxa"/>
              <w:left w:w="150" w:type="dxa"/>
              <w:bottom w:w="113" w:type="dxa"/>
              <w:right w:w="150" w:type="dxa"/>
            </w:tcMar>
            <w:vAlign w:val="bottom"/>
            <w:hideMark/>
          </w:tcPr>
          <w:p w:rsidR="005619C9" w:rsidRPr="005619C9" w:rsidRDefault="005619C9" w:rsidP="005619C9">
            <w:pPr>
              <w:spacing w:line="240" w:lineRule="auto"/>
              <w:jc w:val="left"/>
              <w:rPr>
                <w:rFonts w:ascii="inherit" w:eastAsia="Times New Roman" w:hAnsi="inherit" w:cs="Times New Roman"/>
                <w:color w:val="919191"/>
                <w:sz w:val="16"/>
                <w:szCs w:val="16"/>
              </w:rPr>
            </w:pPr>
            <w:r w:rsidRPr="005619C9">
              <w:rPr>
                <w:rFonts w:ascii="inherit" w:eastAsia="Times New Roman" w:hAnsi="inherit" w:cs="Times New Roman"/>
                <w:color w:val="919191"/>
                <w:sz w:val="16"/>
                <w:szCs w:val="16"/>
              </w:rPr>
              <w:t>– Bootstrap offers unlimited number of UI elements</w:t>
            </w:r>
          </w:p>
        </w:tc>
        <w:tc>
          <w:tcPr>
            <w:tcW w:w="4155" w:type="dxa"/>
            <w:tcBorders>
              <w:top w:val="nil"/>
              <w:left w:val="nil"/>
              <w:bottom w:val="single" w:sz="4" w:space="0" w:color="E1E1E1"/>
              <w:right w:val="single" w:sz="4" w:space="0" w:color="E1E1E1"/>
            </w:tcBorders>
            <w:shd w:val="clear" w:color="auto" w:fill="FFFFFF"/>
            <w:tcMar>
              <w:top w:w="113" w:type="dxa"/>
              <w:left w:w="150" w:type="dxa"/>
              <w:bottom w:w="113" w:type="dxa"/>
              <w:right w:w="150" w:type="dxa"/>
            </w:tcMar>
            <w:vAlign w:val="bottom"/>
            <w:hideMark/>
          </w:tcPr>
          <w:p w:rsidR="005619C9" w:rsidRPr="005619C9" w:rsidRDefault="005619C9" w:rsidP="005619C9">
            <w:pPr>
              <w:spacing w:line="240" w:lineRule="auto"/>
              <w:jc w:val="left"/>
              <w:rPr>
                <w:rFonts w:ascii="inherit" w:eastAsia="Times New Roman" w:hAnsi="inherit" w:cs="Times New Roman"/>
                <w:color w:val="919191"/>
                <w:sz w:val="16"/>
                <w:szCs w:val="16"/>
              </w:rPr>
            </w:pPr>
            <w:r w:rsidRPr="005619C9">
              <w:rPr>
                <w:rFonts w:ascii="inherit" w:eastAsia="Times New Roman" w:hAnsi="inherit" w:cs="Times New Roman"/>
                <w:color w:val="919191"/>
                <w:sz w:val="16"/>
                <w:szCs w:val="16"/>
              </w:rPr>
              <w:t>– In Foundation UI element options are very limited in numbers</w:t>
            </w:r>
          </w:p>
        </w:tc>
      </w:tr>
      <w:tr w:rsidR="005619C9" w:rsidRPr="005619C9" w:rsidTr="005619C9">
        <w:tc>
          <w:tcPr>
            <w:tcW w:w="4155" w:type="dxa"/>
            <w:tcBorders>
              <w:top w:val="nil"/>
              <w:left w:val="single" w:sz="4" w:space="0" w:color="E1E1E1"/>
              <w:bottom w:val="single" w:sz="4" w:space="0" w:color="E1E1E1"/>
              <w:right w:val="single" w:sz="4" w:space="0" w:color="E1E1E1"/>
            </w:tcBorders>
            <w:shd w:val="clear" w:color="auto" w:fill="F8F8F8"/>
            <w:tcMar>
              <w:top w:w="113" w:type="dxa"/>
              <w:left w:w="150" w:type="dxa"/>
              <w:bottom w:w="113" w:type="dxa"/>
              <w:right w:w="150" w:type="dxa"/>
            </w:tcMar>
            <w:vAlign w:val="bottom"/>
            <w:hideMark/>
          </w:tcPr>
          <w:p w:rsidR="005619C9" w:rsidRPr="005619C9" w:rsidRDefault="005619C9" w:rsidP="005619C9">
            <w:pPr>
              <w:spacing w:line="240" w:lineRule="auto"/>
              <w:jc w:val="left"/>
              <w:rPr>
                <w:rFonts w:ascii="inherit" w:eastAsia="Times New Roman" w:hAnsi="inherit" w:cs="Times New Roman"/>
                <w:sz w:val="16"/>
                <w:szCs w:val="16"/>
              </w:rPr>
            </w:pPr>
            <w:r w:rsidRPr="005619C9">
              <w:rPr>
                <w:rFonts w:ascii="inherit" w:eastAsia="Times New Roman" w:hAnsi="inherit" w:cs="Times New Roman"/>
                <w:sz w:val="16"/>
                <w:szCs w:val="16"/>
              </w:rPr>
              <w:t>– Bootstraps uses pixels</w:t>
            </w:r>
          </w:p>
        </w:tc>
        <w:tc>
          <w:tcPr>
            <w:tcW w:w="4155" w:type="dxa"/>
            <w:tcBorders>
              <w:top w:val="nil"/>
              <w:left w:val="nil"/>
              <w:bottom w:val="single" w:sz="4" w:space="0" w:color="E1E1E1"/>
              <w:right w:val="single" w:sz="4" w:space="0" w:color="E1E1E1"/>
            </w:tcBorders>
            <w:shd w:val="clear" w:color="auto" w:fill="F8F8F8"/>
            <w:tcMar>
              <w:top w:w="113" w:type="dxa"/>
              <w:left w:w="150" w:type="dxa"/>
              <w:bottom w:w="113" w:type="dxa"/>
              <w:right w:w="150" w:type="dxa"/>
            </w:tcMar>
            <w:vAlign w:val="bottom"/>
            <w:hideMark/>
          </w:tcPr>
          <w:p w:rsidR="005619C9" w:rsidRPr="005619C9" w:rsidRDefault="005619C9" w:rsidP="005619C9">
            <w:pPr>
              <w:spacing w:line="240" w:lineRule="auto"/>
              <w:jc w:val="left"/>
              <w:rPr>
                <w:rFonts w:ascii="inherit" w:eastAsia="Times New Roman" w:hAnsi="inherit" w:cs="Times New Roman"/>
                <w:sz w:val="16"/>
                <w:szCs w:val="16"/>
              </w:rPr>
            </w:pPr>
            <w:r w:rsidRPr="005619C9">
              <w:rPr>
                <w:rFonts w:ascii="inherit" w:eastAsia="Times New Roman" w:hAnsi="inherit" w:cs="Times New Roman"/>
                <w:sz w:val="16"/>
                <w:szCs w:val="16"/>
              </w:rPr>
              <w:t>– Foundation use REMs</w:t>
            </w:r>
          </w:p>
        </w:tc>
      </w:tr>
      <w:tr w:rsidR="005619C9" w:rsidRPr="005619C9" w:rsidTr="005619C9">
        <w:tc>
          <w:tcPr>
            <w:tcW w:w="4155" w:type="dxa"/>
            <w:tcBorders>
              <w:top w:val="nil"/>
              <w:left w:val="single" w:sz="4" w:space="0" w:color="E1E1E1"/>
              <w:bottom w:val="single" w:sz="4" w:space="0" w:color="E1E1E1"/>
              <w:right w:val="single" w:sz="4" w:space="0" w:color="E1E1E1"/>
            </w:tcBorders>
            <w:shd w:val="clear" w:color="auto" w:fill="FFFFFF"/>
            <w:tcMar>
              <w:top w:w="113" w:type="dxa"/>
              <w:left w:w="150" w:type="dxa"/>
              <w:bottom w:w="113" w:type="dxa"/>
              <w:right w:w="150" w:type="dxa"/>
            </w:tcMar>
            <w:vAlign w:val="bottom"/>
            <w:hideMark/>
          </w:tcPr>
          <w:p w:rsidR="005619C9" w:rsidRPr="005619C9" w:rsidRDefault="005619C9" w:rsidP="005619C9">
            <w:pPr>
              <w:spacing w:line="240" w:lineRule="auto"/>
              <w:jc w:val="left"/>
              <w:rPr>
                <w:rFonts w:ascii="inherit" w:eastAsia="Times New Roman" w:hAnsi="inherit" w:cs="Times New Roman"/>
                <w:color w:val="919191"/>
                <w:sz w:val="16"/>
                <w:szCs w:val="16"/>
              </w:rPr>
            </w:pPr>
            <w:r w:rsidRPr="005619C9">
              <w:rPr>
                <w:rFonts w:ascii="inherit" w:eastAsia="Times New Roman" w:hAnsi="inherit" w:cs="Times New Roman"/>
                <w:color w:val="919191"/>
                <w:sz w:val="16"/>
                <w:szCs w:val="16"/>
              </w:rPr>
              <w:t xml:space="preserve">– Bootstrap encourages </w:t>
            </w:r>
            <w:proofErr w:type="gramStart"/>
            <w:r w:rsidRPr="005619C9">
              <w:rPr>
                <w:rFonts w:ascii="inherit" w:eastAsia="Times New Roman" w:hAnsi="inherit" w:cs="Times New Roman"/>
                <w:color w:val="919191"/>
                <w:sz w:val="16"/>
                <w:szCs w:val="16"/>
              </w:rPr>
              <w:t>to design</w:t>
            </w:r>
            <w:proofErr w:type="gramEnd"/>
            <w:r w:rsidRPr="005619C9">
              <w:rPr>
                <w:rFonts w:ascii="inherit" w:eastAsia="Times New Roman" w:hAnsi="inherit" w:cs="Times New Roman"/>
                <w:color w:val="919191"/>
                <w:sz w:val="16"/>
                <w:szCs w:val="16"/>
              </w:rPr>
              <w:t xml:space="preserve"> for both desktop and mobile.</w:t>
            </w:r>
          </w:p>
        </w:tc>
        <w:tc>
          <w:tcPr>
            <w:tcW w:w="4155" w:type="dxa"/>
            <w:tcBorders>
              <w:top w:val="nil"/>
              <w:left w:val="nil"/>
              <w:bottom w:val="single" w:sz="4" w:space="0" w:color="E1E1E1"/>
              <w:right w:val="single" w:sz="4" w:space="0" w:color="E1E1E1"/>
            </w:tcBorders>
            <w:shd w:val="clear" w:color="auto" w:fill="FFFFFF"/>
            <w:tcMar>
              <w:top w:w="113" w:type="dxa"/>
              <w:left w:w="150" w:type="dxa"/>
              <w:bottom w:w="113" w:type="dxa"/>
              <w:right w:w="150" w:type="dxa"/>
            </w:tcMar>
            <w:vAlign w:val="bottom"/>
            <w:hideMark/>
          </w:tcPr>
          <w:p w:rsidR="005619C9" w:rsidRPr="005619C9" w:rsidRDefault="005619C9" w:rsidP="005619C9">
            <w:pPr>
              <w:spacing w:line="240" w:lineRule="auto"/>
              <w:jc w:val="left"/>
              <w:rPr>
                <w:rFonts w:ascii="inherit" w:eastAsia="Times New Roman" w:hAnsi="inherit" w:cs="Times New Roman"/>
                <w:color w:val="919191"/>
                <w:sz w:val="16"/>
                <w:szCs w:val="16"/>
              </w:rPr>
            </w:pPr>
            <w:r w:rsidRPr="005619C9">
              <w:rPr>
                <w:rFonts w:ascii="inherit" w:eastAsia="Times New Roman" w:hAnsi="inherit" w:cs="Times New Roman"/>
                <w:color w:val="919191"/>
                <w:sz w:val="16"/>
                <w:szCs w:val="16"/>
              </w:rPr>
              <w:t>– Foundation encourages to design mobile first</w:t>
            </w:r>
          </w:p>
        </w:tc>
      </w:tr>
      <w:tr w:rsidR="005619C9" w:rsidRPr="005619C9" w:rsidTr="005619C9">
        <w:tc>
          <w:tcPr>
            <w:tcW w:w="4155" w:type="dxa"/>
            <w:tcBorders>
              <w:top w:val="nil"/>
              <w:left w:val="single" w:sz="4" w:space="0" w:color="E1E1E1"/>
              <w:bottom w:val="single" w:sz="4" w:space="0" w:color="E1E1E1"/>
              <w:right w:val="single" w:sz="4" w:space="0" w:color="E1E1E1"/>
            </w:tcBorders>
            <w:shd w:val="clear" w:color="auto" w:fill="F8F8F8"/>
            <w:tcMar>
              <w:top w:w="113" w:type="dxa"/>
              <w:left w:w="150" w:type="dxa"/>
              <w:bottom w:w="113" w:type="dxa"/>
              <w:right w:w="150" w:type="dxa"/>
            </w:tcMar>
            <w:vAlign w:val="bottom"/>
            <w:hideMark/>
          </w:tcPr>
          <w:p w:rsidR="005619C9" w:rsidRPr="005619C9" w:rsidRDefault="005619C9" w:rsidP="005619C9">
            <w:pPr>
              <w:spacing w:line="240" w:lineRule="auto"/>
              <w:jc w:val="left"/>
              <w:rPr>
                <w:rFonts w:ascii="inherit" w:eastAsia="Times New Roman" w:hAnsi="inherit" w:cs="Times New Roman"/>
                <w:sz w:val="16"/>
                <w:szCs w:val="16"/>
              </w:rPr>
            </w:pPr>
            <w:r w:rsidRPr="005619C9">
              <w:rPr>
                <w:rFonts w:ascii="inherit" w:eastAsia="Times New Roman" w:hAnsi="inherit" w:cs="Times New Roman"/>
                <w:sz w:val="16"/>
                <w:szCs w:val="16"/>
              </w:rPr>
              <w:t>– Bootstrap support LESS as its preprocessor</w:t>
            </w:r>
          </w:p>
        </w:tc>
        <w:tc>
          <w:tcPr>
            <w:tcW w:w="4155" w:type="dxa"/>
            <w:tcBorders>
              <w:top w:val="nil"/>
              <w:left w:val="nil"/>
              <w:bottom w:val="single" w:sz="4" w:space="0" w:color="E1E1E1"/>
              <w:right w:val="single" w:sz="4" w:space="0" w:color="E1E1E1"/>
            </w:tcBorders>
            <w:shd w:val="clear" w:color="auto" w:fill="F8F8F8"/>
            <w:tcMar>
              <w:top w:w="113" w:type="dxa"/>
              <w:left w:w="150" w:type="dxa"/>
              <w:bottom w:w="113" w:type="dxa"/>
              <w:right w:w="150" w:type="dxa"/>
            </w:tcMar>
            <w:vAlign w:val="bottom"/>
            <w:hideMark/>
          </w:tcPr>
          <w:p w:rsidR="005619C9" w:rsidRPr="005619C9" w:rsidRDefault="005619C9" w:rsidP="005619C9">
            <w:pPr>
              <w:spacing w:line="240" w:lineRule="auto"/>
              <w:jc w:val="left"/>
              <w:rPr>
                <w:rFonts w:ascii="inherit" w:eastAsia="Times New Roman" w:hAnsi="inherit" w:cs="Times New Roman"/>
                <w:sz w:val="16"/>
                <w:szCs w:val="16"/>
              </w:rPr>
            </w:pPr>
            <w:r w:rsidRPr="005619C9">
              <w:rPr>
                <w:rFonts w:ascii="inherit" w:eastAsia="Times New Roman" w:hAnsi="inherit" w:cs="Times New Roman"/>
                <w:sz w:val="16"/>
                <w:szCs w:val="16"/>
              </w:rPr>
              <w:t>– Foundation support Sass and Compass as its preprocessor</w:t>
            </w:r>
          </w:p>
        </w:tc>
      </w:tr>
    </w:tbl>
    <w:p w:rsidR="005619C9" w:rsidRPr="005619C9" w:rsidRDefault="005619C9" w:rsidP="005619C9">
      <w:pPr>
        <w:spacing w:line="240" w:lineRule="auto"/>
        <w:jc w:val="left"/>
        <w:textAlignment w:val="baseline"/>
        <w:rPr>
          <w:ins w:id="87" w:author="Unknown"/>
          <w:rFonts w:ascii="inherit" w:eastAsia="Times New Roman" w:hAnsi="inherit" w:cs="Times New Roman"/>
          <w:sz w:val="24"/>
          <w:szCs w:val="24"/>
        </w:rPr>
      </w:pPr>
      <w:ins w:id="88" w:author="Unknown">
        <w:r w:rsidRPr="005619C9">
          <w:rPr>
            <w:rFonts w:ascii="inherit" w:eastAsia="Times New Roman" w:hAnsi="inherit" w:cs="Times New Roman"/>
            <w:b/>
            <w:bCs/>
            <w:color w:val="000000"/>
            <w:sz w:val="24"/>
            <w:szCs w:val="24"/>
          </w:rPr>
          <w:t>13) In Bootstrap what are the two ways you can display the code?</w:t>
        </w:r>
      </w:ins>
    </w:p>
    <w:p w:rsidR="005619C9" w:rsidRPr="005619C9" w:rsidRDefault="005619C9" w:rsidP="005619C9">
      <w:pPr>
        <w:spacing w:before="204" w:after="204" w:line="240" w:lineRule="auto"/>
        <w:jc w:val="left"/>
        <w:textAlignment w:val="baseline"/>
        <w:rPr>
          <w:ins w:id="89" w:author="Unknown"/>
          <w:rFonts w:ascii="inherit" w:eastAsia="Times New Roman" w:hAnsi="inherit" w:cs="Times New Roman"/>
          <w:sz w:val="24"/>
          <w:szCs w:val="24"/>
        </w:rPr>
      </w:pPr>
      <w:ins w:id="90" w:author="Unknown">
        <w:r w:rsidRPr="005619C9">
          <w:rPr>
            <w:rFonts w:ascii="inherit" w:eastAsia="Times New Roman" w:hAnsi="inherit" w:cs="Times New Roman"/>
            <w:sz w:val="24"/>
            <w:szCs w:val="24"/>
          </w:rPr>
          <w:t>In bootstrap you can display code in two ways</w:t>
        </w:r>
      </w:ins>
    </w:p>
    <w:p w:rsidR="005619C9" w:rsidRPr="005619C9" w:rsidRDefault="005619C9" w:rsidP="005619C9">
      <w:pPr>
        <w:numPr>
          <w:ilvl w:val="0"/>
          <w:numId w:val="6"/>
        </w:numPr>
        <w:spacing w:line="240" w:lineRule="auto"/>
        <w:ind w:left="328" w:firstLine="0"/>
        <w:jc w:val="left"/>
        <w:textAlignment w:val="baseline"/>
        <w:rPr>
          <w:ins w:id="91" w:author="Unknown"/>
          <w:rFonts w:ascii="inherit" w:eastAsia="Times New Roman" w:hAnsi="inherit" w:cs="Times New Roman"/>
          <w:sz w:val="24"/>
          <w:szCs w:val="24"/>
        </w:rPr>
      </w:pPr>
      <w:ins w:id="92" w:author="Unknown">
        <w:r w:rsidRPr="005619C9">
          <w:rPr>
            <w:rFonts w:ascii="inherit" w:eastAsia="Times New Roman" w:hAnsi="inherit" w:cs="Times New Roman"/>
            <w:sz w:val="24"/>
            <w:szCs w:val="24"/>
          </w:rPr>
          <w:t>&lt;code&gt; tag : If you are going to display code inline, you should use &lt;code&gt; tag</w:t>
        </w:r>
      </w:ins>
    </w:p>
    <w:p w:rsidR="005619C9" w:rsidRPr="005619C9" w:rsidRDefault="005619C9" w:rsidP="005619C9">
      <w:pPr>
        <w:numPr>
          <w:ilvl w:val="0"/>
          <w:numId w:val="6"/>
        </w:numPr>
        <w:spacing w:line="240" w:lineRule="auto"/>
        <w:ind w:left="328" w:firstLine="0"/>
        <w:jc w:val="left"/>
        <w:textAlignment w:val="baseline"/>
        <w:rPr>
          <w:ins w:id="93" w:author="Unknown"/>
          <w:rFonts w:ascii="inherit" w:eastAsia="Times New Roman" w:hAnsi="inherit" w:cs="Times New Roman"/>
          <w:sz w:val="24"/>
          <w:szCs w:val="24"/>
        </w:rPr>
      </w:pPr>
      <w:ins w:id="94" w:author="Unknown">
        <w:r w:rsidRPr="005619C9">
          <w:rPr>
            <w:rFonts w:ascii="inherit" w:eastAsia="Times New Roman" w:hAnsi="inherit" w:cs="Times New Roman"/>
            <w:sz w:val="24"/>
            <w:szCs w:val="24"/>
          </w:rPr>
          <w:t>&lt;pre&gt; tag: If you want to display the code as a standalone block element or it has multiple lines then you should use &lt;pre&gt; tag</w:t>
        </w:r>
      </w:ins>
    </w:p>
    <w:p w:rsidR="005619C9" w:rsidRPr="005619C9" w:rsidRDefault="005619C9" w:rsidP="005619C9">
      <w:pPr>
        <w:spacing w:line="240" w:lineRule="auto"/>
        <w:jc w:val="left"/>
        <w:textAlignment w:val="baseline"/>
        <w:rPr>
          <w:ins w:id="95" w:author="Unknown"/>
          <w:rFonts w:ascii="inherit" w:eastAsia="Times New Roman" w:hAnsi="inherit" w:cs="Times New Roman"/>
          <w:sz w:val="24"/>
          <w:szCs w:val="24"/>
        </w:rPr>
      </w:pPr>
      <w:ins w:id="96" w:author="Unknown">
        <w:r w:rsidRPr="005619C9">
          <w:rPr>
            <w:rFonts w:ascii="inherit" w:eastAsia="Times New Roman" w:hAnsi="inherit" w:cs="Times New Roman"/>
            <w:b/>
            <w:bCs/>
            <w:color w:val="000000"/>
            <w:sz w:val="24"/>
            <w:szCs w:val="24"/>
          </w:rPr>
          <w:lastRenderedPageBreak/>
          <w:t>14) Explain what are the steps for creating basic or vertical forms?</w:t>
        </w:r>
      </w:ins>
    </w:p>
    <w:p w:rsidR="005619C9" w:rsidRPr="005619C9" w:rsidRDefault="005619C9" w:rsidP="005619C9">
      <w:pPr>
        <w:spacing w:before="204" w:after="204" w:line="240" w:lineRule="auto"/>
        <w:jc w:val="left"/>
        <w:textAlignment w:val="baseline"/>
        <w:rPr>
          <w:ins w:id="97" w:author="Unknown"/>
          <w:rFonts w:ascii="inherit" w:eastAsia="Times New Roman" w:hAnsi="inherit" w:cs="Times New Roman"/>
          <w:sz w:val="24"/>
          <w:szCs w:val="24"/>
        </w:rPr>
      </w:pPr>
      <w:ins w:id="98" w:author="Unknown">
        <w:r w:rsidRPr="005619C9">
          <w:rPr>
            <w:rFonts w:ascii="inherit" w:eastAsia="Times New Roman" w:hAnsi="inherit" w:cs="Times New Roman"/>
            <w:sz w:val="24"/>
            <w:szCs w:val="24"/>
          </w:rPr>
          <w:t>The steps for creating basic or vertical forms are</w:t>
        </w:r>
      </w:ins>
    </w:p>
    <w:p w:rsidR="005619C9" w:rsidRPr="005619C9" w:rsidRDefault="005619C9" w:rsidP="005619C9">
      <w:pPr>
        <w:numPr>
          <w:ilvl w:val="0"/>
          <w:numId w:val="7"/>
        </w:numPr>
        <w:spacing w:line="240" w:lineRule="auto"/>
        <w:ind w:left="328" w:firstLine="0"/>
        <w:jc w:val="left"/>
        <w:textAlignment w:val="baseline"/>
        <w:rPr>
          <w:ins w:id="99" w:author="Unknown"/>
          <w:rFonts w:ascii="inherit" w:eastAsia="Times New Roman" w:hAnsi="inherit" w:cs="Times New Roman"/>
          <w:sz w:val="24"/>
          <w:szCs w:val="24"/>
        </w:rPr>
      </w:pPr>
      <w:ins w:id="100" w:author="Unknown">
        <w:r w:rsidRPr="005619C9">
          <w:rPr>
            <w:rFonts w:ascii="inherit" w:eastAsia="Times New Roman" w:hAnsi="inherit" w:cs="Times New Roman"/>
            <w:sz w:val="24"/>
            <w:szCs w:val="24"/>
          </w:rPr>
          <w:t>Add a role </w:t>
        </w:r>
        <w:r w:rsidRPr="005619C9">
          <w:rPr>
            <w:rFonts w:ascii="inherit" w:eastAsia="Times New Roman" w:hAnsi="inherit" w:cs="Times New Roman"/>
            <w:b/>
            <w:bCs/>
            <w:i/>
            <w:iCs/>
            <w:color w:val="000000"/>
            <w:sz w:val="24"/>
            <w:szCs w:val="24"/>
          </w:rPr>
          <w:t>form</w:t>
        </w:r>
        <w:r w:rsidRPr="005619C9">
          <w:rPr>
            <w:rFonts w:ascii="inherit" w:eastAsia="Times New Roman" w:hAnsi="inherit" w:cs="Times New Roman"/>
            <w:sz w:val="24"/>
            <w:szCs w:val="24"/>
          </w:rPr>
          <w:t> to the parent &lt;form&gt; element</w:t>
        </w:r>
      </w:ins>
    </w:p>
    <w:p w:rsidR="005619C9" w:rsidRPr="005619C9" w:rsidRDefault="005619C9" w:rsidP="005619C9">
      <w:pPr>
        <w:numPr>
          <w:ilvl w:val="0"/>
          <w:numId w:val="7"/>
        </w:numPr>
        <w:spacing w:line="240" w:lineRule="auto"/>
        <w:ind w:left="328" w:firstLine="0"/>
        <w:jc w:val="left"/>
        <w:textAlignment w:val="baseline"/>
        <w:rPr>
          <w:ins w:id="101" w:author="Unknown"/>
          <w:rFonts w:ascii="inherit" w:eastAsia="Times New Roman" w:hAnsi="inherit" w:cs="Times New Roman"/>
          <w:sz w:val="24"/>
          <w:szCs w:val="24"/>
        </w:rPr>
      </w:pPr>
      <w:ins w:id="102" w:author="Unknown">
        <w:r w:rsidRPr="005619C9">
          <w:rPr>
            <w:rFonts w:ascii="inherit" w:eastAsia="Times New Roman" w:hAnsi="inherit" w:cs="Times New Roman"/>
            <w:sz w:val="24"/>
            <w:szCs w:val="24"/>
          </w:rPr>
          <w:t>Wrap labels and controls in a &lt;div&gt; with class </w:t>
        </w:r>
        <w:r w:rsidRPr="005619C9">
          <w:rPr>
            <w:rFonts w:ascii="inherit" w:eastAsia="Times New Roman" w:hAnsi="inherit" w:cs="Times New Roman"/>
            <w:b/>
            <w:bCs/>
            <w:i/>
            <w:iCs/>
            <w:color w:val="000000"/>
            <w:sz w:val="24"/>
            <w:szCs w:val="24"/>
          </w:rPr>
          <w:t>.form-group</w:t>
        </w:r>
        <w:r w:rsidRPr="005619C9">
          <w:rPr>
            <w:rFonts w:ascii="inherit" w:eastAsia="Times New Roman" w:hAnsi="inherit" w:cs="Times New Roman"/>
            <w:sz w:val="24"/>
            <w:szCs w:val="24"/>
          </w:rPr>
          <w:t>. To achieve optimum spacing this is needed</w:t>
        </w:r>
      </w:ins>
    </w:p>
    <w:p w:rsidR="005619C9" w:rsidRPr="005619C9" w:rsidRDefault="005619C9" w:rsidP="005619C9">
      <w:pPr>
        <w:numPr>
          <w:ilvl w:val="0"/>
          <w:numId w:val="7"/>
        </w:numPr>
        <w:spacing w:line="240" w:lineRule="auto"/>
        <w:ind w:left="328" w:firstLine="0"/>
        <w:jc w:val="left"/>
        <w:textAlignment w:val="baseline"/>
        <w:rPr>
          <w:ins w:id="103" w:author="Unknown"/>
          <w:rFonts w:ascii="inherit" w:eastAsia="Times New Roman" w:hAnsi="inherit" w:cs="Times New Roman"/>
          <w:sz w:val="24"/>
          <w:szCs w:val="24"/>
        </w:rPr>
      </w:pPr>
      <w:ins w:id="104" w:author="Unknown">
        <w:r w:rsidRPr="005619C9">
          <w:rPr>
            <w:rFonts w:ascii="inherit" w:eastAsia="Times New Roman" w:hAnsi="inherit" w:cs="Times New Roman"/>
            <w:sz w:val="24"/>
            <w:szCs w:val="24"/>
          </w:rPr>
          <w:t>Add a class of </w:t>
        </w:r>
        <w:r w:rsidRPr="005619C9">
          <w:rPr>
            <w:rFonts w:ascii="inherit" w:eastAsia="Times New Roman" w:hAnsi="inherit" w:cs="Times New Roman"/>
            <w:b/>
            <w:bCs/>
            <w:i/>
            <w:iCs/>
            <w:color w:val="000000"/>
            <w:sz w:val="24"/>
            <w:szCs w:val="24"/>
          </w:rPr>
          <w:t>.form-control</w:t>
        </w:r>
        <w:r w:rsidRPr="005619C9">
          <w:rPr>
            <w:rFonts w:ascii="inherit" w:eastAsia="Times New Roman" w:hAnsi="inherit" w:cs="Times New Roman"/>
            <w:sz w:val="24"/>
            <w:szCs w:val="24"/>
          </w:rPr>
          <w:t xml:space="preserve"> to all </w:t>
        </w:r>
        <w:proofErr w:type="spellStart"/>
        <w:r w:rsidRPr="005619C9">
          <w:rPr>
            <w:rFonts w:ascii="inherit" w:eastAsia="Times New Roman" w:hAnsi="inherit" w:cs="Times New Roman"/>
            <w:sz w:val="24"/>
            <w:szCs w:val="24"/>
          </w:rPr>
          <w:t>texturl</w:t>
        </w:r>
        <w:proofErr w:type="spellEnd"/>
        <w:r w:rsidRPr="005619C9">
          <w:rPr>
            <w:rFonts w:ascii="inherit" w:eastAsia="Times New Roman" w:hAnsi="inherit" w:cs="Times New Roman"/>
            <w:sz w:val="24"/>
            <w:szCs w:val="24"/>
          </w:rPr>
          <w:t xml:space="preserve"> &lt;input&gt; , &lt;</w:t>
        </w:r>
        <w:proofErr w:type="spellStart"/>
        <w:r w:rsidRPr="005619C9">
          <w:rPr>
            <w:rFonts w:ascii="inherit" w:eastAsia="Times New Roman" w:hAnsi="inherit" w:cs="Times New Roman"/>
            <w:sz w:val="24"/>
            <w:szCs w:val="24"/>
          </w:rPr>
          <w:t>textarea</w:t>
        </w:r>
        <w:proofErr w:type="spellEnd"/>
        <w:r w:rsidRPr="005619C9">
          <w:rPr>
            <w:rFonts w:ascii="inherit" w:eastAsia="Times New Roman" w:hAnsi="inherit" w:cs="Times New Roman"/>
            <w:sz w:val="24"/>
            <w:szCs w:val="24"/>
          </w:rPr>
          <w:t>&gt; , and &lt;select&gt; elements</w:t>
        </w:r>
      </w:ins>
    </w:p>
    <w:p w:rsidR="005619C9" w:rsidRPr="005619C9" w:rsidRDefault="005619C9" w:rsidP="005619C9">
      <w:pPr>
        <w:spacing w:line="240" w:lineRule="auto"/>
        <w:jc w:val="left"/>
        <w:textAlignment w:val="baseline"/>
        <w:rPr>
          <w:ins w:id="105" w:author="Unknown"/>
          <w:rFonts w:ascii="inherit" w:eastAsia="Times New Roman" w:hAnsi="inherit" w:cs="Times New Roman"/>
          <w:sz w:val="24"/>
          <w:szCs w:val="24"/>
        </w:rPr>
      </w:pPr>
      <w:ins w:id="106" w:author="Unknown">
        <w:r w:rsidRPr="005619C9">
          <w:rPr>
            <w:rFonts w:ascii="inherit" w:eastAsia="Times New Roman" w:hAnsi="inherit" w:cs="Times New Roman"/>
            <w:b/>
            <w:bCs/>
            <w:color w:val="000000"/>
            <w:sz w:val="24"/>
            <w:szCs w:val="24"/>
          </w:rPr>
          <w:t xml:space="preserve">15) Explain what is Modal </w:t>
        </w:r>
        <w:proofErr w:type="spellStart"/>
        <w:r w:rsidRPr="005619C9">
          <w:rPr>
            <w:rFonts w:ascii="inherit" w:eastAsia="Times New Roman" w:hAnsi="inherit" w:cs="Times New Roman"/>
            <w:b/>
            <w:bCs/>
            <w:color w:val="000000"/>
            <w:sz w:val="24"/>
            <w:szCs w:val="24"/>
          </w:rPr>
          <w:t>plugin</w:t>
        </w:r>
        <w:proofErr w:type="spellEnd"/>
        <w:r w:rsidRPr="005619C9">
          <w:rPr>
            <w:rFonts w:ascii="inherit" w:eastAsia="Times New Roman" w:hAnsi="inherit" w:cs="Times New Roman"/>
            <w:b/>
            <w:bCs/>
            <w:color w:val="000000"/>
            <w:sz w:val="24"/>
            <w:szCs w:val="24"/>
          </w:rPr>
          <w:t xml:space="preserve"> used for in Bootstrap?</w:t>
        </w:r>
      </w:ins>
    </w:p>
    <w:p w:rsidR="005619C9" w:rsidRPr="005619C9" w:rsidRDefault="005619C9" w:rsidP="005619C9">
      <w:pPr>
        <w:spacing w:before="204" w:after="204" w:line="240" w:lineRule="auto"/>
        <w:jc w:val="left"/>
        <w:textAlignment w:val="baseline"/>
        <w:rPr>
          <w:ins w:id="107" w:author="Unknown"/>
          <w:rFonts w:ascii="inherit" w:eastAsia="Times New Roman" w:hAnsi="inherit" w:cs="Times New Roman"/>
          <w:sz w:val="24"/>
          <w:szCs w:val="24"/>
        </w:rPr>
      </w:pPr>
      <w:ins w:id="108" w:author="Unknown">
        <w:r w:rsidRPr="005619C9">
          <w:rPr>
            <w:rFonts w:ascii="inherit" w:eastAsia="Times New Roman" w:hAnsi="inherit" w:cs="Times New Roman"/>
            <w:sz w:val="24"/>
            <w:szCs w:val="24"/>
          </w:rPr>
          <w:t xml:space="preserve">A modal is a child window that is layered over its parent window. Using a custom </w:t>
        </w:r>
        <w:proofErr w:type="spellStart"/>
        <w:r w:rsidRPr="005619C9">
          <w:rPr>
            <w:rFonts w:ascii="inherit" w:eastAsia="Times New Roman" w:hAnsi="inherit" w:cs="Times New Roman"/>
            <w:sz w:val="24"/>
            <w:szCs w:val="24"/>
          </w:rPr>
          <w:t>Jquery</w:t>
        </w:r>
        <w:proofErr w:type="spellEnd"/>
        <w:r w:rsidRPr="005619C9">
          <w:rPr>
            <w:rFonts w:ascii="inherit" w:eastAsia="Times New Roman" w:hAnsi="inherit" w:cs="Times New Roman"/>
            <w:sz w:val="24"/>
            <w:szCs w:val="24"/>
          </w:rPr>
          <w:t xml:space="preserve"> </w:t>
        </w:r>
        <w:proofErr w:type="spellStart"/>
        <w:r w:rsidRPr="005619C9">
          <w:rPr>
            <w:rFonts w:ascii="inherit" w:eastAsia="Times New Roman" w:hAnsi="inherit" w:cs="Times New Roman"/>
            <w:sz w:val="24"/>
            <w:szCs w:val="24"/>
          </w:rPr>
          <w:t>Plugin</w:t>
        </w:r>
        <w:proofErr w:type="spellEnd"/>
        <w:r w:rsidRPr="005619C9">
          <w:rPr>
            <w:rFonts w:ascii="inherit" w:eastAsia="Times New Roman" w:hAnsi="inherit" w:cs="Times New Roman"/>
            <w:sz w:val="24"/>
            <w:szCs w:val="24"/>
          </w:rPr>
          <w:t xml:space="preserve">, Bootstrap Modal </w:t>
        </w:r>
        <w:proofErr w:type="gramStart"/>
        <w:r w:rsidRPr="005619C9">
          <w:rPr>
            <w:rFonts w:ascii="inherit" w:eastAsia="Times New Roman" w:hAnsi="inherit" w:cs="Times New Roman"/>
            <w:sz w:val="24"/>
            <w:szCs w:val="24"/>
          </w:rPr>
          <w:t>are</w:t>
        </w:r>
        <w:proofErr w:type="gramEnd"/>
        <w:r w:rsidRPr="005619C9">
          <w:rPr>
            <w:rFonts w:ascii="inherit" w:eastAsia="Times New Roman" w:hAnsi="inherit" w:cs="Times New Roman"/>
            <w:sz w:val="24"/>
            <w:szCs w:val="24"/>
          </w:rPr>
          <w:t xml:space="preserve"> created. To enrich user experience and to add functionality to users, modal windows are created with the help of Modal </w:t>
        </w:r>
        <w:proofErr w:type="spellStart"/>
        <w:r w:rsidRPr="005619C9">
          <w:rPr>
            <w:rFonts w:ascii="inherit" w:eastAsia="Times New Roman" w:hAnsi="inherit" w:cs="Times New Roman"/>
            <w:sz w:val="24"/>
            <w:szCs w:val="24"/>
          </w:rPr>
          <w:t>plugin</w:t>
        </w:r>
        <w:proofErr w:type="spellEnd"/>
        <w:r w:rsidRPr="005619C9">
          <w:rPr>
            <w:rFonts w:ascii="inherit" w:eastAsia="Times New Roman" w:hAnsi="inherit" w:cs="Times New Roman"/>
            <w:sz w:val="24"/>
            <w:szCs w:val="24"/>
          </w:rPr>
          <w:t>.</w:t>
        </w:r>
      </w:ins>
    </w:p>
    <w:p w:rsidR="005619C9" w:rsidRPr="005619C9" w:rsidRDefault="005619C9" w:rsidP="005619C9">
      <w:pPr>
        <w:spacing w:line="240" w:lineRule="auto"/>
        <w:jc w:val="left"/>
        <w:textAlignment w:val="baseline"/>
        <w:rPr>
          <w:ins w:id="109" w:author="Unknown"/>
          <w:rFonts w:ascii="inherit" w:eastAsia="Times New Roman" w:hAnsi="inherit" w:cs="Times New Roman"/>
          <w:sz w:val="24"/>
          <w:szCs w:val="24"/>
        </w:rPr>
      </w:pPr>
      <w:ins w:id="110" w:author="Unknown">
        <w:r w:rsidRPr="005619C9">
          <w:rPr>
            <w:rFonts w:ascii="inherit" w:eastAsia="Times New Roman" w:hAnsi="inherit" w:cs="Times New Roman"/>
            <w:b/>
            <w:bCs/>
            <w:color w:val="000000"/>
            <w:sz w:val="24"/>
            <w:szCs w:val="24"/>
          </w:rPr>
          <w:t>16) Explain what is Bootstrap Container?</w:t>
        </w:r>
      </w:ins>
    </w:p>
    <w:p w:rsidR="005619C9" w:rsidRPr="005619C9" w:rsidRDefault="005619C9" w:rsidP="005619C9">
      <w:pPr>
        <w:spacing w:before="204" w:after="204" w:line="240" w:lineRule="auto"/>
        <w:jc w:val="left"/>
        <w:textAlignment w:val="baseline"/>
        <w:rPr>
          <w:ins w:id="111" w:author="Unknown"/>
          <w:rFonts w:ascii="inherit" w:eastAsia="Times New Roman" w:hAnsi="inherit" w:cs="Times New Roman"/>
          <w:sz w:val="24"/>
          <w:szCs w:val="24"/>
        </w:rPr>
      </w:pPr>
      <w:ins w:id="112" w:author="Unknown">
        <w:r w:rsidRPr="005619C9">
          <w:rPr>
            <w:rFonts w:ascii="inherit" w:eastAsia="Times New Roman" w:hAnsi="inherit" w:cs="Times New Roman"/>
            <w:sz w:val="24"/>
            <w:szCs w:val="24"/>
          </w:rPr>
          <w:t xml:space="preserve">Bootstrap container is a class which is useful and creates a </w:t>
        </w:r>
        <w:proofErr w:type="spellStart"/>
        <w:r w:rsidRPr="005619C9">
          <w:rPr>
            <w:rFonts w:ascii="inherit" w:eastAsia="Times New Roman" w:hAnsi="inherit" w:cs="Times New Roman"/>
            <w:sz w:val="24"/>
            <w:szCs w:val="24"/>
          </w:rPr>
          <w:t>centred</w:t>
        </w:r>
        <w:proofErr w:type="spellEnd"/>
        <w:r w:rsidRPr="005619C9">
          <w:rPr>
            <w:rFonts w:ascii="inherit" w:eastAsia="Times New Roman" w:hAnsi="inherit" w:cs="Times New Roman"/>
            <w:sz w:val="24"/>
            <w:szCs w:val="24"/>
          </w:rPr>
          <w:t xml:space="preserve"> area within the page where our site content can be put within. The advantage of the bootstrap .container is that it is responsive and will place all our other HTML code.</w:t>
        </w:r>
      </w:ins>
    </w:p>
    <w:p w:rsidR="005619C9" w:rsidRPr="005619C9" w:rsidRDefault="005619C9" w:rsidP="005619C9">
      <w:pPr>
        <w:spacing w:line="240" w:lineRule="auto"/>
        <w:jc w:val="left"/>
        <w:textAlignment w:val="baseline"/>
        <w:rPr>
          <w:ins w:id="113" w:author="Unknown"/>
          <w:rFonts w:ascii="inherit" w:eastAsia="Times New Roman" w:hAnsi="inherit" w:cs="Times New Roman"/>
          <w:sz w:val="24"/>
          <w:szCs w:val="24"/>
        </w:rPr>
      </w:pPr>
      <w:ins w:id="114" w:author="Unknown">
        <w:r w:rsidRPr="005619C9">
          <w:rPr>
            <w:rFonts w:ascii="inherit" w:eastAsia="Times New Roman" w:hAnsi="inherit" w:cs="Times New Roman"/>
            <w:b/>
            <w:bCs/>
            <w:color w:val="000000"/>
            <w:sz w:val="24"/>
            <w:szCs w:val="24"/>
          </w:rPr>
          <w:t xml:space="preserve">17) Explain what </w:t>
        </w:r>
        <w:proofErr w:type="gramStart"/>
        <w:r w:rsidRPr="005619C9">
          <w:rPr>
            <w:rFonts w:ascii="inherit" w:eastAsia="Times New Roman" w:hAnsi="inherit" w:cs="Times New Roman"/>
            <w:b/>
            <w:bCs/>
            <w:color w:val="000000"/>
            <w:sz w:val="24"/>
            <w:szCs w:val="24"/>
          </w:rPr>
          <w:t>is Bootstrap collapsing elements</w:t>
        </w:r>
        <w:proofErr w:type="gramEnd"/>
        <w:r w:rsidRPr="005619C9">
          <w:rPr>
            <w:rFonts w:ascii="inherit" w:eastAsia="Times New Roman" w:hAnsi="inherit" w:cs="Times New Roman"/>
            <w:b/>
            <w:bCs/>
            <w:color w:val="000000"/>
            <w:sz w:val="24"/>
            <w:szCs w:val="24"/>
          </w:rPr>
          <w:t>?</w:t>
        </w:r>
      </w:ins>
    </w:p>
    <w:p w:rsidR="005619C9" w:rsidRPr="005619C9" w:rsidRDefault="005619C9" w:rsidP="005619C9">
      <w:pPr>
        <w:spacing w:before="204" w:after="204" w:line="240" w:lineRule="auto"/>
        <w:jc w:val="left"/>
        <w:textAlignment w:val="baseline"/>
        <w:rPr>
          <w:ins w:id="115" w:author="Unknown"/>
          <w:rFonts w:ascii="inherit" w:eastAsia="Times New Roman" w:hAnsi="inherit" w:cs="Times New Roman"/>
          <w:sz w:val="24"/>
          <w:szCs w:val="24"/>
        </w:rPr>
      </w:pPr>
      <w:ins w:id="116" w:author="Unknown">
        <w:r w:rsidRPr="005619C9">
          <w:rPr>
            <w:rFonts w:ascii="inherit" w:eastAsia="Times New Roman" w:hAnsi="inherit" w:cs="Times New Roman"/>
            <w:sz w:val="24"/>
            <w:szCs w:val="24"/>
          </w:rPr>
          <w:t xml:space="preserve">Bootstrap collapsing elements enables you to collapse any particular element without writing any JavaScript code or the accordion markup. In Bootstrap to apply collapsing elements you have to add data-toggle= “collapse” to the controller element along with a data-target or </w:t>
        </w:r>
        <w:proofErr w:type="spellStart"/>
        <w:r w:rsidRPr="005619C9">
          <w:rPr>
            <w:rFonts w:ascii="inherit" w:eastAsia="Times New Roman" w:hAnsi="inherit" w:cs="Times New Roman"/>
            <w:sz w:val="24"/>
            <w:szCs w:val="24"/>
          </w:rPr>
          <w:t>href</w:t>
        </w:r>
        <w:proofErr w:type="spellEnd"/>
        <w:r w:rsidRPr="005619C9">
          <w:rPr>
            <w:rFonts w:ascii="inherit" w:eastAsia="Times New Roman" w:hAnsi="inherit" w:cs="Times New Roman"/>
            <w:sz w:val="24"/>
            <w:szCs w:val="24"/>
          </w:rPr>
          <w:t xml:space="preserve"> to automatically assign control of a collapsible element. Likewise, you can use .collapse (options), .collapse (‘show’) or .collapse (‘hide’)</w:t>
        </w:r>
      </w:ins>
    </w:p>
    <w:p w:rsidR="005619C9" w:rsidRPr="005619C9" w:rsidRDefault="005619C9" w:rsidP="005619C9">
      <w:pPr>
        <w:spacing w:line="240" w:lineRule="auto"/>
        <w:jc w:val="left"/>
        <w:textAlignment w:val="baseline"/>
        <w:rPr>
          <w:ins w:id="117" w:author="Unknown"/>
          <w:rFonts w:ascii="inherit" w:eastAsia="Times New Roman" w:hAnsi="inherit" w:cs="Times New Roman"/>
          <w:sz w:val="24"/>
          <w:szCs w:val="24"/>
        </w:rPr>
      </w:pPr>
      <w:ins w:id="118" w:author="Unknown">
        <w:r w:rsidRPr="005619C9">
          <w:rPr>
            <w:rFonts w:ascii="inherit" w:eastAsia="Times New Roman" w:hAnsi="inherit" w:cs="Times New Roman"/>
            <w:b/>
            <w:bCs/>
            <w:color w:val="000000"/>
            <w:sz w:val="24"/>
            <w:szCs w:val="24"/>
          </w:rPr>
          <w:t xml:space="preserve">18) Explain what </w:t>
        </w:r>
        <w:proofErr w:type="gramStart"/>
        <w:r w:rsidRPr="005619C9">
          <w:rPr>
            <w:rFonts w:ascii="inherit" w:eastAsia="Times New Roman" w:hAnsi="inherit" w:cs="Times New Roman"/>
            <w:b/>
            <w:bCs/>
            <w:color w:val="000000"/>
            <w:sz w:val="24"/>
            <w:szCs w:val="24"/>
          </w:rPr>
          <w:t>is list group in Bootstrap</w:t>
        </w:r>
        <w:proofErr w:type="gramEnd"/>
        <w:r w:rsidRPr="005619C9">
          <w:rPr>
            <w:rFonts w:ascii="inherit" w:eastAsia="Times New Roman" w:hAnsi="inherit" w:cs="Times New Roman"/>
            <w:b/>
            <w:bCs/>
            <w:color w:val="000000"/>
            <w:sz w:val="24"/>
            <w:szCs w:val="24"/>
          </w:rPr>
          <w:t xml:space="preserve"> and what is the use of it?</w:t>
        </w:r>
      </w:ins>
    </w:p>
    <w:p w:rsidR="005619C9" w:rsidRPr="005619C9" w:rsidRDefault="005619C9" w:rsidP="005619C9">
      <w:pPr>
        <w:spacing w:before="204" w:after="204" w:line="240" w:lineRule="auto"/>
        <w:jc w:val="left"/>
        <w:textAlignment w:val="baseline"/>
        <w:rPr>
          <w:ins w:id="119" w:author="Unknown"/>
          <w:rFonts w:ascii="inherit" w:eastAsia="Times New Roman" w:hAnsi="inherit" w:cs="Times New Roman"/>
          <w:sz w:val="24"/>
          <w:szCs w:val="24"/>
        </w:rPr>
      </w:pPr>
      <w:ins w:id="120" w:author="Unknown">
        <w:r w:rsidRPr="005619C9">
          <w:rPr>
            <w:rFonts w:ascii="inherit" w:eastAsia="Times New Roman" w:hAnsi="inherit" w:cs="Times New Roman"/>
            <w:sz w:val="24"/>
            <w:szCs w:val="24"/>
          </w:rPr>
          <w:t>List groups are components to display both simple and complex element with custom content</w:t>
        </w:r>
      </w:ins>
    </w:p>
    <w:p w:rsidR="005619C9" w:rsidRPr="005619C9" w:rsidRDefault="005619C9" w:rsidP="005619C9">
      <w:pPr>
        <w:spacing w:line="240" w:lineRule="auto"/>
        <w:jc w:val="left"/>
        <w:textAlignment w:val="baseline"/>
        <w:rPr>
          <w:ins w:id="121" w:author="Unknown"/>
          <w:rFonts w:ascii="inherit" w:eastAsia="Times New Roman" w:hAnsi="inherit" w:cs="Times New Roman"/>
          <w:sz w:val="24"/>
          <w:szCs w:val="24"/>
        </w:rPr>
      </w:pPr>
      <w:ins w:id="122" w:author="Unknown">
        <w:r w:rsidRPr="005619C9">
          <w:rPr>
            <w:rFonts w:ascii="inherit" w:eastAsia="Times New Roman" w:hAnsi="inherit" w:cs="Times New Roman"/>
            <w:sz w:val="24"/>
            <w:szCs w:val="24"/>
          </w:rPr>
          <w:t>For example, a simple list group is created using class </w:t>
        </w:r>
        <w:r w:rsidRPr="005619C9">
          <w:rPr>
            <w:rFonts w:ascii="inherit" w:eastAsia="Times New Roman" w:hAnsi="inherit" w:cs="Times New Roman"/>
            <w:b/>
            <w:bCs/>
            <w:color w:val="000000"/>
            <w:sz w:val="24"/>
            <w:szCs w:val="24"/>
          </w:rPr>
          <w:t>.list-group</w:t>
        </w:r>
        <w:r w:rsidRPr="005619C9">
          <w:rPr>
            <w:rFonts w:ascii="inherit" w:eastAsia="Times New Roman" w:hAnsi="inherit" w:cs="Times New Roman"/>
            <w:sz w:val="24"/>
            <w:szCs w:val="24"/>
          </w:rPr>
          <w:t> to address the list, and class .list-group-item to address individual item.</w:t>
        </w:r>
      </w:ins>
    </w:p>
    <w:p w:rsidR="005619C9" w:rsidRPr="005619C9" w:rsidRDefault="005619C9" w:rsidP="005619C9">
      <w:pPr>
        <w:spacing w:line="240" w:lineRule="auto"/>
        <w:jc w:val="left"/>
        <w:textAlignment w:val="baseline"/>
        <w:rPr>
          <w:ins w:id="123" w:author="Unknown"/>
          <w:rFonts w:ascii="inherit" w:eastAsia="Times New Roman" w:hAnsi="inherit" w:cs="Times New Roman"/>
          <w:sz w:val="24"/>
          <w:szCs w:val="24"/>
        </w:rPr>
      </w:pPr>
      <w:ins w:id="124" w:author="Unknown">
        <w:r w:rsidRPr="005619C9">
          <w:rPr>
            <w:rFonts w:ascii="inherit" w:eastAsia="Times New Roman" w:hAnsi="inherit" w:cs="Times New Roman"/>
            <w:b/>
            <w:bCs/>
            <w:color w:val="000000"/>
            <w:sz w:val="24"/>
            <w:szCs w:val="24"/>
          </w:rPr>
          <w:t>19) How you can add badge to list group in Bootstrap?</w:t>
        </w:r>
      </w:ins>
    </w:p>
    <w:p w:rsidR="005619C9" w:rsidRPr="005619C9" w:rsidRDefault="005619C9" w:rsidP="005619C9">
      <w:pPr>
        <w:spacing w:line="240" w:lineRule="auto"/>
        <w:jc w:val="left"/>
        <w:textAlignment w:val="baseline"/>
        <w:rPr>
          <w:ins w:id="125" w:author="Unknown"/>
          <w:rFonts w:ascii="inherit" w:eastAsia="Times New Roman" w:hAnsi="inherit" w:cs="Times New Roman"/>
          <w:sz w:val="24"/>
          <w:szCs w:val="24"/>
        </w:rPr>
      </w:pPr>
      <w:ins w:id="126" w:author="Unknown">
        <w:r w:rsidRPr="005619C9">
          <w:rPr>
            <w:rFonts w:ascii="inherit" w:eastAsia="Times New Roman" w:hAnsi="inherit" w:cs="Times New Roman"/>
            <w:sz w:val="24"/>
            <w:szCs w:val="24"/>
          </w:rPr>
          <w:t>To add badge to list group in Bootstrap you have to simply add </w:t>
        </w:r>
        <w:r w:rsidRPr="005619C9">
          <w:rPr>
            <w:rFonts w:ascii="inherit" w:eastAsia="Times New Roman" w:hAnsi="inherit" w:cs="Times New Roman"/>
            <w:b/>
            <w:bCs/>
            <w:color w:val="000000"/>
            <w:sz w:val="24"/>
            <w:szCs w:val="24"/>
          </w:rPr>
          <w:t>&lt;span class = “badge”&gt;</w:t>
        </w:r>
        <w:r w:rsidRPr="005619C9">
          <w:rPr>
            <w:rFonts w:ascii="inherit" w:eastAsia="Times New Roman" w:hAnsi="inherit" w:cs="Times New Roman"/>
            <w:sz w:val="24"/>
            <w:szCs w:val="24"/>
          </w:rPr>
          <w:t> within the &lt;</w:t>
        </w:r>
        <w:proofErr w:type="spellStart"/>
        <w:r w:rsidRPr="005619C9">
          <w:rPr>
            <w:rFonts w:ascii="inherit" w:eastAsia="Times New Roman" w:hAnsi="inherit" w:cs="Times New Roman"/>
            <w:sz w:val="24"/>
            <w:szCs w:val="24"/>
          </w:rPr>
          <w:t>li</w:t>
        </w:r>
        <w:proofErr w:type="spellEnd"/>
        <w:r w:rsidRPr="005619C9">
          <w:rPr>
            <w:rFonts w:ascii="inherit" w:eastAsia="Times New Roman" w:hAnsi="inherit" w:cs="Times New Roman"/>
            <w:sz w:val="24"/>
            <w:szCs w:val="24"/>
          </w:rPr>
          <w:t>&gt; element.</w:t>
        </w:r>
      </w:ins>
    </w:p>
    <w:p w:rsidR="005619C9" w:rsidRPr="005619C9" w:rsidRDefault="005619C9" w:rsidP="005619C9">
      <w:pPr>
        <w:spacing w:line="240" w:lineRule="auto"/>
        <w:jc w:val="left"/>
        <w:textAlignment w:val="baseline"/>
        <w:rPr>
          <w:ins w:id="127" w:author="Unknown"/>
          <w:rFonts w:ascii="inherit" w:eastAsia="Times New Roman" w:hAnsi="inherit" w:cs="Times New Roman"/>
          <w:sz w:val="24"/>
          <w:szCs w:val="24"/>
        </w:rPr>
      </w:pPr>
      <w:ins w:id="128" w:author="Unknown">
        <w:r w:rsidRPr="005619C9">
          <w:rPr>
            <w:rFonts w:ascii="inherit" w:eastAsia="Times New Roman" w:hAnsi="inherit" w:cs="Times New Roman"/>
            <w:b/>
            <w:bCs/>
            <w:color w:val="000000"/>
            <w:sz w:val="24"/>
            <w:szCs w:val="24"/>
          </w:rPr>
          <w:t>20) Explain what media object in Bootstrap is and what are their types?</w:t>
        </w:r>
      </w:ins>
    </w:p>
    <w:p w:rsidR="005619C9" w:rsidRPr="005619C9" w:rsidRDefault="005619C9" w:rsidP="005619C9">
      <w:pPr>
        <w:spacing w:line="240" w:lineRule="auto"/>
        <w:jc w:val="left"/>
        <w:textAlignment w:val="baseline"/>
        <w:rPr>
          <w:ins w:id="129" w:author="Unknown"/>
          <w:rFonts w:ascii="inherit" w:eastAsia="Times New Roman" w:hAnsi="inherit" w:cs="Times New Roman"/>
          <w:sz w:val="24"/>
          <w:szCs w:val="24"/>
        </w:rPr>
      </w:pPr>
      <w:ins w:id="130" w:author="Unknown">
        <w:r w:rsidRPr="005619C9">
          <w:rPr>
            <w:rFonts w:ascii="inherit" w:eastAsia="Times New Roman" w:hAnsi="inherit" w:cs="Times New Roman"/>
            <w:sz w:val="24"/>
            <w:szCs w:val="24"/>
          </w:rPr>
          <w:t>Media objects in Bootstrap enables to put media object like image, video or audio to the left or right of the content blocks. Media element can be created using the class </w:t>
        </w:r>
        <w:r w:rsidRPr="005619C9">
          <w:rPr>
            <w:rFonts w:ascii="inherit" w:eastAsia="Times New Roman" w:hAnsi="inherit" w:cs="Times New Roman"/>
            <w:b/>
            <w:bCs/>
            <w:color w:val="000000"/>
            <w:sz w:val="24"/>
            <w:szCs w:val="24"/>
          </w:rPr>
          <w:t>.media</w:t>
        </w:r>
        <w:r w:rsidRPr="005619C9">
          <w:rPr>
            <w:rFonts w:ascii="inherit" w:eastAsia="Times New Roman" w:hAnsi="inherit" w:cs="Times New Roman"/>
            <w:sz w:val="24"/>
            <w:szCs w:val="24"/>
          </w:rPr>
          <w:t> and the source is specified in using the class </w:t>
        </w:r>
        <w:r w:rsidRPr="005619C9">
          <w:rPr>
            <w:rFonts w:ascii="inherit" w:eastAsia="Times New Roman" w:hAnsi="inherit" w:cs="Times New Roman"/>
            <w:b/>
            <w:bCs/>
            <w:color w:val="000000"/>
            <w:sz w:val="24"/>
            <w:szCs w:val="24"/>
          </w:rPr>
          <w:t>.media-object. </w:t>
        </w:r>
        <w:r w:rsidRPr="005619C9">
          <w:rPr>
            <w:rFonts w:ascii="inherit" w:eastAsia="Times New Roman" w:hAnsi="inherit" w:cs="Times New Roman"/>
            <w:sz w:val="24"/>
            <w:szCs w:val="24"/>
          </w:rPr>
          <w:t>Media-objects are of two types,</w:t>
        </w:r>
      </w:ins>
    </w:p>
    <w:p w:rsidR="005619C9" w:rsidRPr="005619C9" w:rsidRDefault="005619C9" w:rsidP="005619C9">
      <w:pPr>
        <w:spacing w:before="204" w:after="204" w:line="240" w:lineRule="auto"/>
        <w:jc w:val="left"/>
        <w:textAlignment w:val="baseline"/>
        <w:rPr>
          <w:ins w:id="131" w:author="Unknown"/>
          <w:rFonts w:ascii="inherit" w:eastAsia="Times New Roman" w:hAnsi="inherit" w:cs="Times New Roman"/>
          <w:sz w:val="24"/>
          <w:szCs w:val="24"/>
        </w:rPr>
      </w:pPr>
      <w:ins w:id="132" w:author="Unknown">
        <w:r w:rsidRPr="005619C9">
          <w:rPr>
            <w:rFonts w:ascii="inherit" w:eastAsia="Times New Roman" w:hAnsi="inherit" w:cs="Times New Roman"/>
            <w:sz w:val="24"/>
            <w:szCs w:val="24"/>
          </w:rPr>
          <w:t>They are of two types</w:t>
        </w:r>
      </w:ins>
    </w:p>
    <w:p w:rsidR="005619C9" w:rsidRPr="005619C9" w:rsidRDefault="005619C9" w:rsidP="005619C9">
      <w:pPr>
        <w:numPr>
          <w:ilvl w:val="0"/>
          <w:numId w:val="8"/>
        </w:numPr>
        <w:spacing w:line="240" w:lineRule="auto"/>
        <w:ind w:left="328" w:firstLine="0"/>
        <w:jc w:val="left"/>
        <w:textAlignment w:val="baseline"/>
        <w:rPr>
          <w:ins w:id="133" w:author="Unknown"/>
          <w:rFonts w:ascii="inherit" w:eastAsia="Times New Roman" w:hAnsi="inherit" w:cs="Times New Roman"/>
          <w:sz w:val="24"/>
          <w:szCs w:val="24"/>
        </w:rPr>
      </w:pPr>
      <w:ins w:id="134" w:author="Unknown">
        <w:r w:rsidRPr="005619C9">
          <w:rPr>
            <w:rFonts w:ascii="inherit" w:eastAsia="Times New Roman" w:hAnsi="inherit" w:cs="Times New Roman"/>
            <w:sz w:val="24"/>
            <w:szCs w:val="24"/>
          </w:rPr>
          <w:t>.media</w:t>
        </w:r>
      </w:ins>
    </w:p>
    <w:p w:rsidR="005619C9" w:rsidRPr="005619C9" w:rsidRDefault="005619C9" w:rsidP="005619C9">
      <w:pPr>
        <w:numPr>
          <w:ilvl w:val="0"/>
          <w:numId w:val="8"/>
        </w:numPr>
        <w:spacing w:line="240" w:lineRule="auto"/>
        <w:ind w:left="328" w:firstLine="0"/>
        <w:jc w:val="left"/>
        <w:textAlignment w:val="baseline"/>
        <w:rPr>
          <w:ins w:id="135" w:author="Unknown"/>
          <w:rFonts w:ascii="inherit" w:eastAsia="Times New Roman" w:hAnsi="inherit" w:cs="Times New Roman"/>
          <w:sz w:val="24"/>
          <w:szCs w:val="24"/>
        </w:rPr>
      </w:pPr>
      <w:ins w:id="136" w:author="Unknown">
        <w:r w:rsidRPr="005619C9">
          <w:rPr>
            <w:rFonts w:ascii="inherit" w:eastAsia="Times New Roman" w:hAnsi="inherit" w:cs="Times New Roman"/>
            <w:sz w:val="24"/>
            <w:szCs w:val="24"/>
          </w:rPr>
          <w:t>.media-list</w:t>
        </w:r>
      </w:ins>
    </w:p>
    <w:p w:rsidR="005619C9" w:rsidRPr="005619C9" w:rsidRDefault="005619C9" w:rsidP="005619C9">
      <w:pPr>
        <w:spacing w:line="240" w:lineRule="auto"/>
        <w:jc w:val="left"/>
        <w:textAlignment w:val="baseline"/>
        <w:rPr>
          <w:ins w:id="137" w:author="Unknown"/>
          <w:rFonts w:ascii="inherit" w:eastAsia="Times New Roman" w:hAnsi="inherit" w:cs="Times New Roman"/>
          <w:sz w:val="24"/>
          <w:szCs w:val="24"/>
        </w:rPr>
      </w:pPr>
      <w:ins w:id="138" w:author="Unknown">
        <w:r w:rsidRPr="005619C9">
          <w:rPr>
            <w:rFonts w:ascii="inherit" w:eastAsia="Times New Roman" w:hAnsi="inherit" w:cs="Times New Roman"/>
            <w:b/>
            <w:bCs/>
            <w:color w:val="000000"/>
            <w:sz w:val="24"/>
            <w:szCs w:val="24"/>
          </w:rPr>
          <w:t>21) Explain what is Bootstrap well?</w:t>
        </w:r>
      </w:ins>
    </w:p>
    <w:p w:rsidR="005619C9" w:rsidRPr="005619C9" w:rsidRDefault="005619C9" w:rsidP="005619C9">
      <w:pPr>
        <w:spacing w:before="204" w:after="204" w:line="240" w:lineRule="auto"/>
        <w:jc w:val="left"/>
        <w:textAlignment w:val="baseline"/>
        <w:rPr>
          <w:ins w:id="139" w:author="Unknown"/>
          <w:rFonts w:ascii="inherit" w:eastAsia="Times New Roman" w:hAnsi="inherit" w:cs="Times New Roman"/>
          <w:sz w:val="24"/>
          <w:szCs w:val="24"/>
        </w:rPr>
      </w:pPr>
      <w:ins w:id="140" w:author="Unknown">
        <w:r w:rsidRPr="005619C9">
          <w:rPr>
            <w:rFonts w:ascii="inherit" w:eastAsia="Times New Roman" w:hAnsi="inherit" w:cs="Times New Roman"/>
            <w:sz w:val="24"/>
            <w:szCs w:val="24"/>
          </w:rPr>
          <w:lastRenderedPageBreak/>
          <w:t>Bootstrap well is a container &lt;div&gt; that makes the content to appear sunken or an inset effect on the page. In order to create a well, wrap the content that you would like to appear in the well with a &lt;div&gt; containing the class of .well.</w:t>
        </w:r>
      </w:ins>
    </w:p>
    <w:p w:rsidR="005619C9" w:rsidRPr="005619C9" w:rsidRDefault="005619C9" w:rsidP="005619C9">
      <w:pPr>
        <w:spacing w:before="204" w:after="204" w:line="240" w:lineRule="auto"/>
        <w:jc w:val="left"/>
        <w:textAlignment w:val="baseline"/>
        <w:rPr>
          <w:ins w:id="141" w:author="Unknown"/>
          <w:rFonts w:ascii="inherit" w:eastAsia="Times New Roman" w:hAnsi="inherit" w:cs="Times New Roman"/>
          <w:sz w:val="24"/>
          <w:szCs w:val="24"/>
        </w:rPr>
      </w:pPr>
      <w:ins w:id="142" w:author="Unknown">
        <w:r w:rsidRPr="005619C9">
          <w:rPr>
            <w:rFonts w:ascii="inherit" w:eastAsia="Times New Roman" w:hAnsi="inherit" w:cs="Times New Roman"/>
            <w:sz w:val="24"/>
            <w:szCs w:val="24"/>
          </w:rPr>
          <w:t> </w:t>
        </w:r>
      </w:ins>
    </w:p>
    <w:p w:rsidR="005619C9" w:rsidRPr="005619C9" w:rsidRDefault="005619C9" w:rsidP="005619C9">
      <w:pPr>
        <w:spacing w:line="240" w:lineRule="auto"/>
        <w:jc w:val="left"/>
        <w:textAlignment w:val="baseline"/>
        <w:rPr>
          <w:ins w:id="143" w:author="Unknown"/>
          <w:rFonts w:ascii="inherit" w:eastAsia="Times New Roman" w:hAnsi="inherit" w:cs="Times New Roman"/>
          <w:sz w:val="24"/>
          <w:szCs w:val="24"/>
        </w:rPr>
      </w:pPr>
      <w:ins w:id="144" w:author="Unknown">
        <w:r w:rsidRPr="005619C9">
          <w:rPr>
            <w:rFonts w:ascii="inherit" w:eastAsia="Times New Roman" w:hAnsi="inherit" w:cs="Times New Roman"/>
            <w:b/>
            <w:bCs/>
            <w:color w:val="000000"/>
            <w:sz w:val="24"/>
            <w:szCs w:val="24"/>
          </w:rPr>
          <w:t xml:space="preserve">22) Explain how you can create </w:t>
        </w:r>
        <w:proofErr w:type="spellStart"/>
        <w:r w:rsidRPr="005619C9">
          <w:rPr>
            <w:rFonts w:ascii="inherit" w:eastAsia="Times New Roman" w:hAnsi="inherit" w:cs="Times New Roman"/>
            <w:b/>
            <w:bCs/>
            <w:color w:val="000000"/>
            <w:sz w:val="24"/>
            <w:szCs w:val="24"/>
          </w:rPr>
          <w:t>Nav</w:t>
        </w:r>
        <w:proofErr w:type="spellEnd"/>
        <w:r w:rsidRPr="005619C9">
          <w:rPr>
            <w:rFonts w:ascii="inherit" w:eastAsia="Times New Roman" w:hAnsi="inherit" w:cs="Times New Roman"/>
            <w:b/>
            <w:bCs/>
            <w:color w:val="000000"/>
            <w:sz w:val="24"/>
            <w:szCs w:val="24"/>
          </w:rPr>
          <w:t xml:space="preserve"> elements in Bootstrap?</w:t>
        </w:r>
      </w:ins>
    </w:p>
    <w:p w:rsidR="005619C9" w:rsidRPr="005619C9" w:rsidRDefault="005619C9" w:rsidP="005619C9">
      <w:pPr>
        <w:spacing w:before="204" w:after="204" w:line="240" w:lineRule="auto"/>
        <w:jc w:val="left"/>
        <w:textAlignment w:val="baseline"/>
        <w:rPr>
          <w:ins w:id="145" w:author="Unknown"/>
          <w:rFonts w:ascii="inherit" w:eastAsia="Times New Roman" w:hAnsi="inherit" w:cs="Times New Roman"/>
          <w:sz w:val="24"/>
          <w:szCs w:val="24"/>
        </w:rPr>
      </w:pPr>
      <w:ins w:id="146" w:author="Unknown">
        <w:r w:rsidRPr="005619C9">
          <w:rPr>
            <w:rFonts w:ascii="inherit" w:eastAsia="Times New Roman" w:hAnsi="inherit" w:cs="Times New Roman"/>
            <w:sz w:val="24"/>
            <w:szCs w:val="24"/>
          </w:rPr>
          <w:t>Bootstrap offers various options for styling navigation elements all of them use the same markup and base class .nav.</w:t>
        </w:r>
      </w:ins>
    </w:p>
    <w:p w:rsidR="005619C9" w:rsidRPr="005619C9" w:rsidRDefault="005619C9" w:rsidP="005619C9">
      <w:pPr>
        <w:spacing w:before="204" w:after="204" w:line="240" w:lineRule="auto"/>
        <w:jc w:val="left"/>
        <w:textAlignment w:val="baseline"/>
        <w:rPr>
          <w:ins w:id="147" w:author="Unknown"/>
          <w:rFonts w:ascii="inherit" w:eastAsia="Times New Roman" w:hAnsi="inherit" w:cs="Times New Roman"/>
          <w:sz w:val="24"/>
          <w:szCs w:val="24"/>
        </w:rPr>
      </w:pPr>
      <w:ins w:id="148" w:author="Unknown">
        <w:r w:rsidRPr="005619C9">
          <w:rPr>
            <w:rFonts w:ascii="inherit" w:eastAsia="Times New Roman" w:hAnsi="inherit" w:cs="Times New Roman"/>
            <w:sz w:val="24"/>
            <w:szCs w:val="24"/>
          </w:rPr>
          <w:t>To create Tabular Navigation or Tabs</w:t>
        </w:r>
      </w:ins>
    </w:p>
    <w:p w:rsidR="005619C9" w:rsidRPr="005619C9" w:rsidRDefault="005619C9" w:rsidP="005619C9">
      <w:pPr>
        <w:numPr>
          <w:ilvl w:val="0"/>
          <w:numId w:val="9"/>
        </w:numPr>
        <w:spacing w:line="240" w:lineRule="auto"/>
        <w:ind w:left="328" w:firstLine="0"/>
        <w:jc w:val="left"/>
        <w:textAlignment w:val="baseline"/>
        <w:rPr>
          <w:ins w:id="149" w:author="Unknown"/>
          <w:rFonts w:ascii="inherit" w:eastAsia="Times New Roman" w:hAnsi="inherit" w:cs="Times New Roman"/>
          <w:sz w:val="24"/>
          <w:szCs w:val="24"/>
        </w:rPr>
      </w:pPr>
      <w:ins w:id="150" w:author="Unknown">
        <w:r w:rsidRPr="005619C9">
          <w:rPr>
            <w:rFonts w:ascii="inherit" w:eastAsia="Times New Roman" w:hAnsi="inherit" w:cs="Times New Roman"/>
            <w:sz w:val="24"/>
            <w:szCs w:val="24"/>
          </w:rPr>
          <w:t>Start with a basic unordered list with the base class of </w:t>
        </w:r>
        <w:r w:rsidRPr="005619C9">
          <w:rPr>
            <w:rFonts w:ascii="inherit" w:eastAsia="Times New Roman" w:hAnsi="inherit" w:cs="Times New Roman"/>
            <w:b/>
            <w:bCs/>
            <w:color w:val="000000"/>
            <w:sz w:val="24"/>
            <w:szCs w:val="24"/>
          </w:rPr>
          <w:t>.</w:t>
        </w:r>
        <w:proofErr w:type="spellStart"/>
        <w:r w:rsidRPr="005619C9">
          <w:rPr>
            <w:rFonts w:ascii="inherit" w:eastAsia="Times New Roman" w:hAnsi="inherit" w:cs="Times New Roman"/>
            <w:b/>
            <w:bCs/>
            <w:color w:val="000000"/>
            <w:sz w:val="24"/>
            <w:szCs w:val="24"/>
          </w:rPr>
          <w:t>nav</w:t>
        </w:r>
        <w:proofErr w:type="spellEnd"/>
      </w:ins>
    </w:p>
    <w:p w:rsidR="005619C9" w:rsidRPr="005619C9" w:rsidRDefault="005619C9" w:rsidP="005619C9">
      <w:pPr>
        <w:numPr>
          <w:ilvl w:val="0"/>
          <w:numId w:val="9"/>
        </w:numPr>
        <w:spacing w:line="240" w:lineRule="auto"/>
        <w:ind w:left="328" w:firstLine="0"/>
        <w:jc w:val="left"/>
        <w:textAlignment w:val="baseline"/>
        <w:rPr>
          <w:ins w:id="151" w:author="Unknown"/>
          <w:rFonts w:ascii="inherit" w:eastAsia="Times New Roman" w:hAnsi="inherit" w:cs="Times New Roman"/>
          <w:sz w:val="24"/>
          <w:szCs w:val="24"/>
        </w:rPr>
      </w:pPr>
      <w:ins w:id="152" w:author="Unknown">
        <w:r w:rsidRPr="005619C9">
          <w:rPr>
            <w:rFonts w:ascii="inherit" w:eastAsia="Times New Roman" w:hAnsi="inherit" w:cs="Times New Roman"/>
            <w:sz w:val="24"/>
            <w:szCs w:val="24"/>
          </w:rPr>
          <w:t>Then add class </w:t>
        </w:r>
        <w:r w:rsidRPr="005619C9">
          <w:rPr>
            <w:rFonts w:ascii="inherit" w:eastAsia="Times New Roman" w:hAnsi="inherit" w:cs="Times New Roman"/>
            <w:b/>
            <w:bCs/>
            <w:color w:val="000000"/>
            <w:sz w:val="24"/>
            <w:szCs w:val="24"/>
          </w:rPr>
          <w:t>.</w:t>
        </w:r>
        <w:proofErr w:type="spellStart"/>
        <w:r w:rsidRPr="005619C9">
          <w:rPr>
            <w:rFonts w:ascii="inherit" w:eastAsia="Times New Roman" w:hAnsi="inherit" w:cs="Times New Roman"/>
            <w:b/>
            <w:bCs/>
            <w:color w:val="000000"/>
            <w:sz w:val="24"/>
            <w:szCs w:val="24"/>
          </w:rPr>
          <w:t>nav</w:t>
        </w:r>
        <w:proofErr w:type="spellEnd"/>
        <w:r w:rsidRPr="005619C9">
          <w:rPr>
            <w:rFonts w:ascii="inherit" w:eastAsia="Times New Roman" w:hAnsi="inherit" w:cs="Times New Roman"/>
            <w:b/>
            <w:bCs/>
            <w:color w:val="000000"/>
            <w:sz w:val="24"/>
            <w:szCs w:val="24"/>
          </w:rPr>
          <w:t>-tabs</w:t>
        </w:r>
      </w:ins>
    </w:p>
    <w:p w:rsidR="005619C9" w:rsidRPr="005619C9" w:rsidRDefault="005619C9" w:rsidP="005619C9">
      <w:pPr>
        <w:spacing w:line="240" w:lineRule="auto"/>
        <w:jc w:val="left"/>
        <w:textAlignment w:val="baseline"/>
        <w:rPr>
          <w:ins w:id="153" w:author="Unknown"/>
          <w:rFonts w:ascii="inherit" w:eastAsia="Times New Roman" w:hAnsi="inherit" w:cs="Times New Roman"/>
          <w:sz w:val="24"/>
          <w:szCs w:val="24"/>
        </w:rPr>
      </w:pPr>
      <w:ins w:id="154" w:author="Unknown">
        <w:r w:rsidRPr="005619C9">
          <w:rPr>
            <w:rFonts w:ascii="inherit" w:eastAsia="Times New Roman" w:hAnsi="inherit" w:cs="Times New Roman"/>
            <w:b/>
            <w:bCs/>
            <w:color w:val="000000"/>
            <w:sz w:val="24"/>
            <w:szCs w:val="24"/>
          </w:rPr>
          <w:t xml:space="preserve">23) Explain what is the use of Bootstrap Carousel </w:t>
        </w:r>
        <w:proofErr w:type="spellStart"/>
        <w:r w:rsidRPr="005619C9">
          <w:rPr>
            <w:rFonts w:ascii="inherit" w:eastAsia="Times New Roman" w:hAnsi="inherit" w:cs="Times New Roman"/>
            <w:b/>
            <w:bCs/>
            <w:color w:val="000000"/>
            <w:sz w:val="24"/>
            <w:szCs w:val="24"/>
          </w:rPr>
          <w:t>plugin</w:t>
        </w:r>
        <w:proofErr w:type="spellEnd"/>
        <w:r w:rsidRPr="005619C9">
          <w:rPr>
            <w:rFonts w:ascii="inherit" w:eastAsia="Times New Roman" w:hAnsi="inherit" w:cs="Times New Roman"/>
            <w:b/>
            <w:bCs/>
            <w:color w:val="000000"/>
            <w:sz w:val="24"/>
            <w:szCs w:val="24"/>
          </w:rPr>
          <w:t>?</w:t>
        </w:r>
      </w:ins>
    </w:p>
    <w:p w:rsidR="005619C9" w:rsidRPr="005619C9" w:rsidRDefault="005619C9" w:rsidP="005619C9">
      <w:pPr>
        <w:spacing w:before="204" w:after="204" w:line="240" w:lineRule="auto"/>
        <w:jc w:val="left"/>
        <w:textAlignment w:val="baseline"/>
        <w:rPr>
          <w:ins w:id="155" w:author="Unknown"/>
          <w:rFonts w:ascii="inherit" w:eastAsia="Times New Roman" w:hAnsi="inherit" w:cs="Times New Roman"/>
          <w:sz w:val="24"/>
          <w:szCs w:val="24"/>
        </w:rPr>
      </w:pPr>
      <w:ins w:id="156" w:author="Unknown">
        <w:r w:rsidRPr="005619C9">
          <w:rPr>
            <w:rFonts w:ascii="inherit" w:eastAsia="Times New Roman" w:hAnsi="inherit" w:cs="Times New Roman"/>
            <w:sz w:val="24"/>
            <w:szCs w:val="24"/>
          </w:rPr>
          <w:t xml:space="preserve">The Carousel </w:t>
        </w:r>
        <w:proofErr w:type="spellStart"/>
        <w:r w:rsidRPr="005619C9">
          <w:rPr>
            <w:rFonts w:ascii="inherit" w:eastAsia="Times New Roman" w:hAnsi="inherit" w:cs="Times New Roman"/>
            <w:sz w:val="24"/>
            <w:szCs w:val="24"/>
          </w:rPr>
          <w:t>plugin</w:t>
        </w:r>
        <w:proofErr w:type="spellEnd"/>
        <w:r w:rsidRPr="005619C9">
          <w:rPr>
            <w:rFonts w:ascii="inherit" w:eastAsia="Times New Roman" w:hAnsi="inherit" w:cs="Times New Roman"/>
            <w:sz w:val="24"/>
            <w:szCs w:val="24"/>
          </w:rPr>
          <w:t xml:space="preserve"> is used to add a slider to your site. It is useful in condition where you want to display huge amount of contents within a small space on the web pages. Some of the standard carousel includes</w:t>
        </w:r>
      </w:ins>
    </w:p>
    <w:p w:rsidR="005619C9" w:rsidRPr="005619C9" w:rsidRDefault="005619C9" w:rsidP="005619C9">
      <w:pPr>
        <w:numPr>
          <w:ilvl w:val="0"/>
          <w:numId w:val="10"/>
        </w:numPr>
        <w:spacing w:line="240" w:lineRule="auto"/>
        <w:ind w:left="328" w:firstLine="0"/>
        <w:jc w:val="left"/>
        <w:textAlignment w:val="baseline"/>
        <w:rPr>
          <w:ins w:id="157" w:author="Unknown"/>
          <w:rFonts w:ascii="inherit" w:eastAsia="Times New Roman" w:hAnsi="inherit" w:cs="Times New Roman"/>
          <w:sz w:val="24"/>
          <w:szCs w:val="24"/>
        </w:rPr>
      </w:pPr>
      <w:ins w:id="158" w:author="Unknown">
        <w:r w:rsidRPr="005619C9">
          <w:rPr>
            <w:rFonts w:ascii="inherit" w:eastAsia="Times New Roman" w:hAnsi="inherit" w:cs="Times New Roman"/>
            <w:sz w:val="24"/>
            <w:szCs w:val="24"/>
          </w:rPr>
          <w:t>.carousel (options)</w:t>
        </w:r>
      </w:ins>
    </w:p>
    <w:p w:rsidR="005619C9" w:rsidRPr="005619C9" w:rsidRDefault="005619C9" w:rsidP="005619C9">
      <w:pPr>
        <w:numPr>
          <w:ilvl w:val="0"/>
          <w:numId w:val="10"/>
        </w:numPr>
        <w:spacing w:line="240" w:lineRule="auto"/>
        <w:ind w:left="328" w:firstLine="0"/>
        <w:jc w:val="left"/>
        <w:textAlignment w:val="baseline"/>
        <w:rPr>
          <w:ins w:id="159" w:author="Unknown"/>
          <w:rFonts w:ascii="inherit" w:eastAsia="Times New Roman" w:hAnsi="inherit" w:cs="Times New Roman"/>
          <w:sz w:val="24"/>
          <w:szCs w:val="24"/>
        </w:rPr>
      </w:pPr>
      <w:ins w:id="160" w:author="Unknown">
        <w:r w:rsidRPr="005619C9">
          <w:rPr>
            <w:rFonts w:ascii="inherit" w:eastAsia="Times New Roman" w:hAnsi="inherit" w:cs="Times New Roman"/>
            <w:sz w:val="24"/>
            <w:szCs w:val="24"/>
          </w:rPr>
          <w:t>.carousel (‘cycle’)</w:t>
        </w:r>
      </w:ins>
    </w:p>
    <w:p w:rsidR="005619C9" w:rsidRPr="005619C9" w:rsidRDefault="005619C9" w:rsidP="005619C9">
      <w:pPr>
        <w:numPr>
          <w:ilvl w:val="0"/>
          <w:numId w:val="10"/>
        </w:numPr>
        <w:spacing w:line="240" w:lineRule="auto"/>
        <w:ind w:left="328" w:firstLine="0"/>
        <w:jc w:val="left"/>
        <w:textAlignment w:val="baseline"/>
        <w:rPr>
          <w:ins w:id="161" w:author="Unknown"/>
          <w:rFonts w:ascii="inherit" w:eastAsia="Times New Roman" w:hAnsi="inherit" w:cs="Times New Roman"/>
          <w:sz w:val="24"/>
          <w:szCs w:val="24"/>
        </w:rPr>
      </w:pPr>
      <w:ins w:id="162" w:author="Unknown">
        <w:r w:rsidRPr="005619C9">
          <w:rPr>
            <w:rFonts w:ascii="inherit" w:eastAsia="Times New Roman" w:hAnsi="inherit" w:cs="Times New Roman"/>
            <w:sz w:val="24"/>
            <w:szCs w:val="24"/>
          </w:rPr>
          <w:t>.carousel (‘pause’)</w:t>
        </w:r>
      </w:ins>
    </w:p>
    <w:p w:rsidR="005619C9" w:rsidRPr="005619C9" w:rsidRDefault="005619C9" w:rsidP="005619C9">
      <w:pPr>
        <w:numPr>
          <w:ilvl w:val="0"/>
          <w:numId w:val="10"/>
        </w:numPr>
        <w:spacing w:line="240" w:lineRule="auto"/>
        <w:ind w:left="328" w:firstLine="0"/>
        <w:jc w:val="left"/>
        <w:textAlignment w:val="baseline"/>
        <w:rPr>
          <w:ins w:id="163" w:author="Unknown"/>
          <w:rFonts w:ascii="inherit" w:eastAsia="Times New Roman" w:hAnsi="inherit" w:cs="Times New Roman"/>
          <w:sz w:val="24"/>
          <w:szCs w:val="24"/>
        </w:rPr>
      </w:pPr>
      <w:ins w:id="164" w:author="Unknown">
        <w:r w:rsidRPr="005619C9">
          <w:rPr>
            <w:rFonts w:ascii="inherit" w:eastAsia="Times New Roman" w:hAnsi="inherit" w:cs="Times New Roman"/>
            <w:sz w:val="24"/>
            <w:szCs w:val="24"/>
          </w:rPr>
          <w:t>.carousel (‘number’)</w:t>
        </w:r>
      </w:ins>
    </w:p>
    <w:p w:rsidR="005619C9" w:rsidRPr="005619C9" w:rsidRDefault="005619C9" w:rsidP="005619C9">
      <w:pPr>
        <w:numPr>
          <w:ilvl w:val="0"/>
          <w:numId w:val="10"/>
        </w:numPr>
        <w:spacing w:line="240" w:lineRule="auto"/>
        <w:ind w:left="328" w:firstLine="0"/>
        <w:jc w:val="left"/>
        <w:textAlignment w:val="baseline"/>
        <w:rPr>
          <w:ins w:id="165" w:author="Unknown"/>
          <w:rFonts w:ascii="inherit" w:eastAsia="Times New Roman" w:hAnsi="inherit" w:cs="Times New Roman"/>
          <w:sz w:val="24"/>
          <w:szCs w:val="24"/>
        </w:rPr>
      </w:pPr>
      <w:ins w:id="166" w:author="Unknown">
        <w:r w:rsidRPr="005619C9">
          <w:rPr>
            <w:rFonts w:ascii="inherit" w:eastAsia="Times New Roman" w:hAnsi="inherit" w:cs="Times New Roman"/>
            <w:sz w:val="24"/>
            <w:szCs w:val="24"/>
          </w:rPr>
          <w:t>.carousel (‘</w:t>
        </w:r>
        <w:proofErr w:type="spellStart"/>
        <w:r w:rsidRPr="005619C9">
          <w:rPr>
            <w:rFonts w:ascii="inherit" w:eastAsia="Times New Roman" w:hAnsi="inherit" w:cs="Times New Roman"/>
            <w:sz w:val="24"/>
            <w:szCs w:val="24"/>
          </w:rPr>
          <w:t>prev</w:t>
        </w:r>
        <w:proofErr w:type="spellEnd"/>
        <w:r w:rsidRPr="005619C9">
          <w:rPr>
            <w:rFonts w:ascii="inherit" w:eastAsia="Times New Roman" w:hAnsi="inherit" w:cs="Times New Roman"/>
            <w:sz w:val="24"/>
            <w:szCs w:val="24"/>
          </w:rPr>
          <w:t>’)</w:t>
        </w:r>
      </w:ins>
    </w:p>
    <w:p w:rsidR="005619C9" w:rsidRPr="005619C9" w:rsidRDefault="005619C9" w:rsidP="005619C9">
      <w:pPr>
        <w:numPr>
          <w:ilvl w:val="0"/>
          <w:numId w:val="10"/>
        </w:numPr>
        <w:spacing w:line="240" w:lineRule="auto"/>
        <w:ind w:left="328" w:firstLine="0"/>
        <w:jc w:val="left"/>
        <w:textAlignment w:val="baseline"/>
        <w:rPr>
          <w:ins w:id="167" w:author="Unknown"/>
          <w:rFonts w:ascii="inherit" w:eastAsia="Times New Roman" w:hAnsi="inherit" w:cs="Times New Roman"/>
          <w:sz w:val="24"/>
          <w:szCs w:val="24"/>
        </w:rPr>
      </w:pPr>
      <w:ins w:id="168" w:author="Unknown">
        <w:r w:rsidRPr="005619C9">
          <w:rPr>
            <w:rFonts w:ascii="inherit" w:eastAsia="Times New Roman" w:hAnsi="inherit" w:cs="Times New Roman"/>
            <w:sz w:val="24"/>
            <w:szCs w:val="24"/>
          </w:rPr>
          <w:t>.carousel (‘next’)</w:t>
        </w:r>
      </w:ins>
    </w:p>
    <w:p w:rsidR="005619C9" w:rsidRPr="005619C9" w:rsidRDefault="005619C9" w:rsidP="005619C9">
      <w:pPr>
        <w:spacing w:line="240" w:lineRule="auto"/>
        <w:jc w:val="left"/>
        <w:textAlignment w:val="baseline"/>
        <w:rPr>
          <w:ins w:id="169" w:author="Unknown"/>
          <w:rFonts w:ascii="inherit" w:eastAsia="Times New Roman" w:hAnsi="inherit" w:cs="Times New Roman"/>
          <w:sz w:val="24"/>
          <w:szCs w:val="24"/>
        </w:rPr>
      </w:pPr>
      <w:ins w:id="170" w:author="Unknown">
        <w:r w:rsidRPr="005619C9">
          <w:rPr>
            <w:rFonts w:ascii="inherit" w:eastAsia="Times New Roman" w:hAnsi="inherit" w:cs="Times New Roman"/>
            <w:sz w:val="24"/>
            <w:szCs w:val="24"/>
          </w:rPr>
          <w:br w:type="textWrapping" w:clear="all"/>
        </w:r>
      </w:ins>
    </w:p>
    <w:p w:rsidR="006F23E2" w:rsidRDefault="006F23E2"/>
    <w:sectPr w:rsidR="006F23E2" w:rsidSect="006F2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818ED"/>
    <w:multiLevelType w:val="multilevel"/>
    <w:tmpl w:val="04D6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D46E1C"/>
    <w:multiLevelType w:val="multilevel"/>
    <w:tmpl w:val="0FB4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8B206C"/>
    <w:multiLevelType w:val="multilevel"/>
    <w:tmpl w:val="31A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9608B3"/>
    <w:multiLevelType w:val="multilevel"/>
    <w:tmpl w:val="E0A0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D42524"/>
    <w:multiLevelType w:val="multilevel"/>
    <w:tmpl w:val="A22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81D1851"/>
    <w:multiLevelType w:val="multilevel"/>
    <w:tmpl w:val="3A50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EA10FA3"/>
    <w:multiLevelType w:val="multilevel"/>
    <w:tmpl w:val="01D2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C552E7"/>
    <w:multiLevelType w:val="multilevel"/>
    <w:tmpl w:val="4470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A20D4F"/>
    <w:multiLevelType w:val="multilevel"/>
    <w:tmpl w:val="A584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BF7FB7"/>
    <w:multiLevelType w:val="multilevel"/>
    <w:tmpl w:val="B860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2"/>
  </w:num>
  <w:num w:numId="4">
    <w:abstractNumId w:val="8"/>
  </w:num>
  <w:num w:numId="5">
    <w:abstractNumId w:val="3"/>
  </w:num>
  <w:num w:numId="6">
    <w:abstractNumId w:val="1"/>
  </w:num>
  <w:num w:numId="7">
    <w:abstractNumId w:val="6"/>
  </w:num>
  <w:num w:numId="8">
    <w:abstractNumId w:val="9"/>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619C9"/>
    <w:rsid w:val="005619C9"/>
    <w:rsid w:val="006F23E2"/>
    <w:rsid w:val="00730870"/>
    <w:rsid w:val="00B40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3E2"/>
  </w:style>
  <w:style w:type="paragraph" w:styleId="Heading1">
    <w:name w:val="heading 1"/>
    <w:basedOn w:val="Normal"/>
    <w:link w:val="Heading1Char"/>
    <w:uiPriority w:val="9"/>
    <w:qFormat/>
    <w:rsid w:val="005619C9"/>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619C9"/>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9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619C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619C9"/>
    <w:rPr>
      <w:color w:val="0000FF"/>
      <w:u w:val="single"/>
    </w:rPr>
  </w:style>
  <w:style w:type="paragraph" w:styleId="NormalWeb">
    <w:name w:val="Normal (Web)"/>
    <w:basedOn w:val="Normal"/>
    <w:uiPriority w:val="99"/>
    <w:semiHidden/>
    <w:unhideWhenUsed/>
    <w:rsid w:val="005619C9"/>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619C9"/>
    <w:rPr>
      <w:b/>
      <w:bCs/>
    </w:rPr>
  </w:style>
  <w:style w:type="character" w:customStyle="1" w:styleId="apple-converted-space">
    <w:name w:val="apple-converted-space"/>
    <w:basedOn w:val="DefaultParagraphFont"/>
    <w:rsid w:val="005619C9"/>
  </w:style>
  <w:style w:type="character" w:styleId="Emphasis">
    <w:name w:val="Emphasis"/>
    <w:basedOn w:val="DefaultParagraphFont"/>
    <w:uiPriority w:val="20"/>
    <w:qFormat/>
    <w:rsid w:val="005619C9"/>
    <w:rPr>
      <w:i/>
      <w:iCs/>
    </w:rPr>
  </w:style>
  <w:style w:type="character" w:customStyle="1" w:styleId="yarpp-thumbnail-title">
    <w:name w:val="yarpp-thumbnail-title"/>
    <w:basedOn w:val="DefaultParagraphFont"/>
    <w:rsid w:val="005619C9"/>
  </w:style>
  <w:style w:type="paragraph" w:styleId="BalloonText">
    <w:name w:val="Balloon Text"/>
    <w:basedOn w:val="Normal"/>
    <w:link w:val="BalloonTextChar"/>
    <w:uiPriority w:val="99"/>
    <w:semiHidden/>
    <w:unhideWhenUsed/>
    <w:rsid w:val="005619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5507736">
      <w:bodyDiv w:val="1"/>
      <w:marLeft w:val="0"/>
      <w:marRight w:val="0"/>
      <w:marTop w:val="0"/>
      <w:marBottom w:val="0"/>
      <w:divBdr>
        <w:top w:val="none" w:sz="0" w:space="0" w:color="auto"/>
        <w:left w:val="none" w:sz="0" w:space="0" w:color="auto"/>
        <w:bottom w:val="none" w:sz="0" w:space="0" w:color="auto"/>
        <w:right w:val="none" w:sz="0" w:space="0" w:color="auto"/>
      </w:divBdr>
      <w:divsChild>
        <w:div w:id="77364169">
          <w:marLeft w:val="0"/>
          <w:marRight w:val="0"/>
          <w:marTop w:val="0"/>
          <w:marBottom w:val="0"/>
          <w:divBdr>
            <w:top w:val="none" w:sz="0" w:space="0" w:color="auto"/>
            <w:left w:val="none" w:sz="0" w:space="0" w:color="auto"/>
            <w:bottom w:val="none" w:sz="0" w:space="0" w:color="auto"/>
            <w:right w:val="none" w:sz="0" w:space="0" w:color="auto"/>
          </w:divBdr>
          <w:divsChild>
            <w:div w:id="82921650">
              <w:marLeft w:val="0"/>
              <w:marRight w:val="0"/>
              <w:marTop w:val="0"/>
              <w:marBottom w:val="0"/>
              <w:divBdr>
                <w:top w:val="none" w:sz="0" w:space="0" w:color="auto"/>
                <w:left w:val="none" w:sz="0" w:space="0" w:color="auto"/>
                <w:bottom w:val="none" w:sz="0" w:space="0" w:color="auto"/>
                <w:right w:val="none" w:sz="0" w:space="0" w:color="auto"/>
              </w:divBdr>
              <w:divsChild>
                <w:div w:id="415132391">
                  <w:marLeft w:val="0"/>
                  <w:marRight w:val="0"/>
                  <w:marTop w:val="200"/>
                  <w:marBottom w:val="200"/>
                  <w:divBdr>
                    <w:top w:val="none" w:sz="0" w:space="0" w:color="auto"/>
                    <w:left w:val="none" w:sz="0" w:space="0" w:color="auto"/>
                    <w:bottom w:val="none" w:sz="0" w:space="0" w:color="auto"/>
                    <w:right w:val="none" w:sz="0" w:space="0" w:color="auto"/>
                  </w:divBdr>
                  <w:divsChild>
                    <w:div w:id="1603799328">
                      <w:marLeft w:val="0"/>
                      <w:marRight w:val="0"/>
                      <w:marTop w:val="0"/>
                      <w:marBottom w:val="0"/>
                      <w:divBdr>
                        <w:top w:val="none" w:sz="0" w:space="0" w:color="auto"/>
                        <w:left w:val="none" w:sz="0" w:space="0" w:color="auto"/>
                        <w:bottom w:val="none" w:sz="0" w:space="0" w:color="auto"/>
                        <w:right w:val="none" w:sz="0" w:space="0" w:color="auto"/>
                      </w:divBdr>
                    </w:div>
                  </w:divsChild>
                </w:div>
                <w:div w:id="1548762196">
                  <w:marLeft w:val="0"/>
                  <w:marRight w:val="0"/>
                  <w:marTop w:val="240"/>
                  <w:marBottom w:val="240"/>
                  <w:divBdr>
                    <w:top w:val="none" w:sz="0" w:space="0" w:color="auto"/>
                    <w:left w:val="none" w:sz="0" w:space="0" w:color="auto"/>
                    <w:bottom w:val="none" w:sz="0" w:space="0" w:color="auto"/>
                    <w:right w:val="none" w:sz="0" w:space="0" w:color="auto"/>
                  </w:divBdr>
                  <w:divsChild>
                    <w:div w:id="9894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1132</Words>
  <Characters>6458</Characters>
  <Application>Microsoft Office Word</Application>
  <DocSecurity>0</DocSecurity>
  <Lines>53</Lines>
  <Paragraphs>15</Paragraphs>
  <ScaleCrop>false</ScaleCrop>
  <Company/>
  <LinksUpToDate>false</LinksUpToDate>
  <CharactersWithSpaces>7575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2017-02-07T10:59:00Z</dcterms:created>
  <dcterms:modified xsi:type="dcterms:W3CDTF">2017-02-07T11:01:00Z</dcterms:modified>
</cp:coreProperties>
</file>